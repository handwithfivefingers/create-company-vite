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4F43" w14:textId="77777777" w:rsidR="006F3670" w:rsidRPr="00331D5D" w:rsidRDefault="006F3670" w:rsidP="00331D5D">
      <w:pPr>
        <w:spacing w:before="120" w:after="120"/>
        <w:jc w:val="center"/>
        <w:outlineLvl w:val="0"/>
        <w:rPr>
          <w:rFonts w:eastAsia="Times New Roman"/>
          <w:b/>
          <w:bCs/>
          <w:kern w:val="28"/>
          <w:sz w:val="24"/>
          <w:szCs w:val="24"/>
        </w:rPr>
      </w:pPr>
      <w:r w:rsidRPr="00331D5D">
        <w:rPr>
          <w:rFonts w:eastAsia="Times New Roman"/>
          <w:b/>
          <w:bCs/>
          <w:kern w:val="28"/>
          <w:sz w:val="24"/>
          <w:szCs w:val="24"/>
        </w:rPr>
        <w:t>Phụ lục I-4</w:t>
      </w:r>
    </w:p>
    <w:p w14:paraId="4E12BB38"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kern w:val="28"/>
          <w:sz w:val="24"/>
          <w:szCs w:val="24"/>
          <w:lang w:eastAsia="x-none"/>
        </w:rPr>
        <w:t>(</w:t>
      </w:r>
      <w:r w:rsidRPr="00331D5D">
        <w:rPr>
          <w:rFonts w:eastAsia="Times New Roman"/>
          <w:bCs/>
          <w:i/>
          <w:kern w:val="28"/>
          <w:sz w:val="24"/>
          <w:szCs w:val="24"/>
          <w:lang w:eastAsia="x-none"/>
        </w:rPr>
        <w:t>Ban hành kèm theo Thông tư số 01/2021/TT-BKHĐT</w:t>
      </w:r>
    </w:p>
    <w:p w14:paraId="3FA5332D"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i/>
          <w:kern w:val="28"/>
          <w:sz w:val="24"/>
          <w:szCs w:val="24"/>
          <w:lang w:eastAsia="x-none"/>
        </w:rPr>
        <w:t>ngày 16 tháng 03 năm 2021 của Bộ trưởng Bộ Kế hoạch và Đầu tư</w:t>
      </w:r>
      <w:r w:rsidRPr="00331D5D">
        <w:rPr>
          <w:rFonts w:eastAsia="Times New Roman"/>
          <w:bCs/>
          <w:kern w:val="28"/>
          <w:sz w:val="24"/>
          <w:szCs w:val="24"/>
          <w:lang w:eastAsia="x-none"/>
        </w:rPr>
        <w:t>)</w:t>
      </w:r>
    </w:p>
    <w:p w14:paraId="3FA92B66" w14:textId="77777777" w:rsidR="006F3670" w:rsidRPr="00331D5D" w:rsidRDefault="006F3670" w:rsidP="00331D5D">
      <w:pPr>
        <w:spacing w:before="120" w:after="120"/>
        <w:rPr>
          <w:rFonts w:eastAsia="Times New Roman"/>
          <w:bCs/>
          <w:kern w:val="28"/>
          <w:sz w:val="24"/>
          <w:szCs w:val="24"/>
          <w:lang w:eastAsia="x-none"/>
        </w:rPr>
      </w:pPr>
      <w:r w:rsidRPr="00331D5D" w:rsidDel="006108DF">
        <w:rPr>
          <w:rFonts w:eastAsia="Times New Roman"/>
          <w:bCs/>
          <w:kern w:val="28"/>
          <w:sz w:val="24"/>
          <w:szCs w:val="24"/>
          <w:lang w:eastAsia="x-none"/>
        </w:rPr>
        <w:t xml:space="preserve"> </w:t>
      </w:r>
      <w:r w:rsidRPr="00331D5D">
        <w:rPr>
          <w:noProof/>
          <w:sz w:val="24"/>
          <w:szCs w:val="24"/>
        </w:rPr>
        <mc:AlternateContent>
          <mc:Choice Requires="wps">
            <w:drawing>
              <wp:anchor distT="4294967294" distB="4294967294" distL="114300" distR="114300" simplePos="0" relativeHeight="251682816" behindDoc="0" locked="0" layoutInCell="1" allowOverlap="1" wp14:anchorId="55E44B02" wp14:editId="321E6052">
                <wp:simplePos x="0" y="0"/>
                <wp:positionH relativeFrom="margin">
                  <wp:align>center</wp:align>
                </wp:positionH>
                <wp:positionV relativeFrom="paragraph">
                  <wp:posOffset>24129</wp:posOffset>
                </wp:positionV>
                <wp:extent cx="868045" cy="0"/>
                <wp:effectExtent l="0" t="0" r="27305" b="19050"/>
                <wp:wrapNone/>
                <wp:docPr id="878" name="Straight Connector 8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D44CCC6" id="Straight Connector 878" o:spid="_x0000_s1026" style="position:absolute;z-index:25168281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2v2wEAAKcDAAAOAAAAZHJzL2Uyb0RvYy54bWysU01v2zAMvQ/YfxB0X5wGa5c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l5/4qTw4fqR9&#10;imD6IYkNes8SYhQ5y1qNgWou2fhdzGzV5PfhGdUP4lz1Jpk3FE7Xpi66fJ3piqlof7xqr6ckFB8u&#10;H5bzj/dSqEuqgvpSFyKlLxqdyEEjrfFZFajh8Ewpd4b6ciUfe3wy1paXtV6Mjfx8v8jIwP7qLCQO&#10;XWDG5HspwPZsXJViQSS0ps3VGYeOtLFRHIC9w5ZrcXzhaaWwQIkTTKF8WRee4E1pHmcLNJyKS+pk&#10;NWcS+90ax4xvq63PHXVx7JnUbwVz9IrtcRcvMrMbStOzc7Pdbvcc3/5f61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ZLo2v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57F2D107"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CỘNG HÒA XÃ HỘI CHỦ NGHĨA VIỆT NAM</w:t>
      </w:r>
    </w:p>
    <w:p w14:paraId="1949E5BE"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Độc lập - Tự do - Hạnh phúc</w:t>
      </w:r>
    </w:p>
    <w:p w14:paraId="42FF6897" w14:textId="77777777" w:rsidR="006F3670" w:rsidRPr="00331D5D" w:rsidRDefault="006F3670" w:rsidP="00331D5D">
      <w:pPr>
        <w:tabs>
          <w:tab w:val="center" w:pos="4394"/>
          <w:tab w:val="right" w:pos="8788"/>
        </w:tabs>
        <w:spacing w:before="120" w:after="120"/>
        <w:jc w:val="center"/>
        <w:rPr>
          <w:rFonts w:eastAsia="Times New Roman"/>
          <w:i/>
          <w:iCs/>
          <w:sz w:val="24"/>
          <w:szCs w:val="24"/>
        </w:rPr>
      </w:pPr>
      <w:r w:rsidRPr="00331D5D">
        <w:rPr>
          <w:rFonts w:eastAsia="Times New Roman"/>
          <w:i/>
          <w:iCs/>
          <w:sz w:val="24"/>
          <w:szCs w:val="24"/>
          <w:vertAlign w:val="superscript"/>
        </w:rPr>
        <w:t>______________________________________</w:t>
      </w:r>
    </w:p>
    <w:p w14:paraId="7B91AE30" w14:textId="07D20E3F" w:rsidR="006F3670" w:rsidRDefault="007B538C" w:rsidP="00331D5D">
      <w:pPr>
        <w:suppressAutoHyphens/>
        <w:spacing w:before="120" w:after="120"/>
        <w:jc w:val="center"/>
        <w:rPr>
          <w:rFonts w:eastAsia="Times New Roman"/>
          <w:i/>
          <w:iCs/>
          <w:sz w:val="24"/>
          <w:szCs w:val="24"/>
        </w:rPr>
      </w:pPr>
      <w:r w:rsidRPr="007B538C">
        <w:rPr>
          <w:rFonts w:eastAsia="Times New Roman"/>
          <w:i/>
          <w:iCs/>
          <w:sz w:val="24"/>
          <w:szCs w:val="24"/>
        </w:rPr>
        <w:t>Tp.Hồ Chí Minh, ngày {date} tháng {month} năm {year}</w:t>
      </w:r>
    </w:p>
    <w:p w14:paraId="2079436E" w14:textId="77777777" w:rsidR="007B538C" w:rsidRPr="00331D5D" w:rsidRDefault="007B538C" w:rsidP="00331D5D">
      <w:pPr>
        <w:suppressAutoHyphens/>
        <w:spacing w:before="120" w:after="120"/>
        <w:jc w:val="center"/>
        <w:rPr>
          <w:rFonts w:eastAsia="Times New Roman"/>
          <w:b/>
          <w:bCs/>
          <w:sz w:val="24"/>
          <w:szCs w:val="24"/>
          <w:lang w:eastAsia="zh-CN"/>
        </w:rPr>
      </w:pPr>
    </w:p>
    <w:p w14:paraId="1ED46D1D"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GIẤY ĐỀ NGHỊ ĐĂNG KÝ DOANH NGHIỆP</w:t>
      </w:r>
    </w:p>
    <w:p w14:paraId="566AA6CF"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b/>
          <w:bCs/>
          <w:sz w:val="24"/>
          <w:szCs w:val="24"/>
          <w:lang w:eastAsia="zh-CN"/>
        </w:rPr>
        <w:t>CÔNG TY CỔ PHẦN</w:t>
      </w:r>
    </w:p>
    <w:p w14:paraId="548E32A8" w14:textId="77777777" w:rsidR="006F3670" w:rsidRPr="00331D5D" w:rsidRDefault="006F3670" w:rsidP="00331D5D">
      <w:pPr>
        <w:suppressAutoHyphens/>
        <w:spacing w:before="120" w:after="120"/>
        <w:jc w:val="center"/>
        <w:rPr>
          <w:rFonts w:eastAsia="Times New Roman"/>
          <w:sz w:val="24"/>
          <w:szCs w:val="24"/>
          <w:lang w:eastAsia="zh-CN"/>
        </w:rPr>
      </w:pPr>
    </w:p>
    <w:p w14:paraId="40115199" w14:textId="77777777" w:rsidR="00A331AA" w:rsidRDefault="006F3670" w:rsidP="00A331AA">
      <w:pPr>
        <w:suppressAutoHyphens/>
        <w:spacing w:before="120" w:after="120"/>
        <w:jc w:val="center"/>
        <w:rPr>
          <w:rFonts w:eastAsia="Times New Roman"/>
          <w:sz w:val="24"/>
          <w:szCs w:val="24"/>
          <w:lang w:eastAsia="zh-CN"/>
        </w:rPr>
      </w:pPr>
      <w:r w:rsidRPr="00331D5D">
        <w:rPr>
          <w:rFonts w:eastAsia="Times New Roman"/>
          <w:sz w:val="24"/>
          <w:szCs w:val="24"/>
          <w:lang w:eastAsia="zh-CN"/>
        </w:rPr>
        <w:t>Kính gửi: Phòng Đăng ký kinh doanh tỉnh, thành phố</w:t>
      </w:r>
      <w:r w:rsidR="008A3E14">
        <w:rPr>
          <w:rFonts w:eastAsia="Times New Roman"/>
          <w:sz w:val="24"/>
          <w:szCs w:val="24"/>
          <w:lang w:eastAsia="zh-CN"/>
        </w:rPr>
        <w:t xml:space="preserve"> Hồ Chí Minh</w:t>
      </w:r>
    </w:p>
    <w:p w14:paraId="1EBD6C01" w14:textId="4FB724F3" w:rsidR="006F3670" w:rsidRPr="00A331AA" w:rsidRDefault="006F3670" w:rsidP="00A331AA">
      <w:pPr>
        <w:suppressAutoHyphens/>
        <w:spacing w:before="120" w:after="120"/>
        <w:jc w:val="center"/>
        <w:rPr>
          <w:rFonts w:eastAsia="Times New Roman"/>
          <w:sz w:val="24"/>
          <w:szCs w:val="24"/>
          <w:lang w:eastAsia="zh-CN"/>
        </w:rPr>
      </w:pPr>
      <w:r w:rsidRPr="00331D5D">
        <w:rPr>
          <w:rFonts w:eastAsia="Times New Roman"/>
          <w:sz w:val="24"/>
          <w:szCs w:val="24"/>
          <w:lang w:eastAsia="zh-CN"/>
        </w:rPr>
        <w:t>Tôi là</w:t>
      </w:r>
      <w:r w:rsidRPr="00331D5D">
        <w:rPr>
          <w:rStyle w:val="FootnoteReference"/>
          <w:rFonts w:eastAsia="Times New Roman"/>
          <w:sz w:val="24"/>
          <w:szCs w:val="24"/>
          <w:lang w:eastAsia="zh-CN"/>
        </w:rPr>
        <w:footnoteReference w:customMarkFollows="1" w:id="1"/>
        <w:t>1</w:t>
      </w:r>
      <w:r w:rsidRPr="00331D5D">
        <w:rPr>
          <w:rFonts w:eastAsia="Times New Roman"/>
          <w:sz w:val="24"/>
          <w:szCs w:val="24"/>
          <w:lang w:eastAsia="zh-CN"/>
        </w:rPr>
        <w:t xml:space="preserve"> (</w:t>
      </w:r>
      <w:r w:rsidRPr="00331D5D">
        <w:rPr>
          <w:rFonts w:eastAsia="Times New Roman"/>
          <w:i/>
          <w:iCs/>
          <w:sz w:val="24"/>
          <w:szCs w:val="24"/>
          <w:lang w:eastAsia="zh-CN"/>
        </w:rPr>
        <w:t>ghi họ tên bằng chữ in hoa</w:t>
      </w:r>
      <w:r w:rsidRPr="00331D5D">
        <w:rPr>
          <w:rFonts w:eastAsia="Times New Roman"/>
          <w:sz w:val="24"/>
          <w:szCs w:val="24"/>
          <w:lang w:eastAsia="zh-CN"/>
        </w:rPr>
        <w:t>)</w:t>
      </w:r>
      <w:r w:rsidR="00975C8F">
        <w:rPr>
          <w:rFonts w:eastAsia="Times New Roman"/>
          <w:sz w:val="24"/>
          <w:szCs w:val="24"/>
          <w:lang w:eastAsia="zh-CN"/>
        </w:rPr>
        <w:t xml:space="preserve">: </w:t>
      </w:r>
      <w:r w:rsidR="00975C8F" w:rsidRPr="00975C8F">
        <w:rPr>
          <w:rFonts w:eastAsia="Times New Roman"/>
          <w:sz w:val="24"/>
          <w:szCs w:val="24"/>
          <w:lang w:eastAsia="zh-CN"/>
        </w:rPr>
        <w:t>{legal_respon[0].name | upper}</w:t>
      </w:r>
      <w:r w:rsidRPr="00331D5D">
        <w:rPr>
          <w:rFonts w:eastAsia="Times New Roman"/>
          <w:sz w:val="24"/>
          <w:szCs w:val="24"/>
          <w:lang w:eastAsia="zh-CN"/>
        </w:rPr>
        <w:t xml:space="preserve"> </w:t>
      </w:r>
    </w:p>
    <w:p w14:paraId="63E53289" w14:textId="77777777" w:rsidR="006F3670" w:rsidRPr="00331D5D" w:rsidRDefault="006F3670" w:rsidP="00331D5D">
      <w:pPr>
        <w:tabs>
          <w:tab w:val="left" w:leader="dot" w:pos="7230"/>
          <w:tab w:val="left" w:leader="dot" w:pos="9072"/>
        </w:tabs>
        <w:suppressAutoHyphens/>
        <w:spacing w:before="120" w:after="120"/>
        <w:jc w:val="center"/>
        <w:rPr>
          <w:rFonts w:eastAsia="Times New Roman"/>
          <w:b/>
          <w:bCs/>
          <w:sz w:val="24"/>
          <w:szCs w:val="24"/>
          <w:lang w:eastAsia="zh-CN"/>
        </w:rPr>
      </w:pPr>
    </w:p>
    <w:p w14:paraId="6AD0993E" w14:textId="203F7D0C" w:rsidR="006F3670" w:rsidRDefault="006F3670" w:rsidP="00331D5D">
      <w:pPr>
        <w:tabs>
          <w:tab w:val="left" w:leader="dot" w:pos="7230"/>
          <w:tab w:val="left" w:leader="dot" w:pos="9072"/>
        </w:tabs>
        <w:suppressAutoHyphens/>
        <w:spacing w:before="120" w:after="120"/>
        <w:ind w:right="566" w:firstLine="284"/>
        <w:jc w:val="center"/>
        <w:rPr>
          <w:rFonts w:eastAsia="Times New Roman"/>
          <w:b/>
          <w:bCs/>
          <w:sz w:val="24"/>
          <w:szCs w:val="24"/>
          <w:lang w:eastAsia="zh-CN"/>
        </w:rPr>
      </w:pPr>
      <w:r w:rsidRPr="00331D5D">
        <w:rPr>
          <w:rFonts w:eastAsia="Times New Roman"/>
          <w:b/>
          <w:bCs/>
          <w:sz w:val="24"/>
          <w:szCs w:val="24"/>
          <w:lang w:eastAsia="zh-CN"/>
        </w:rPr>
        <w:t>Đăng ký công ty cổ phần do tôi là người đại diện theo pháp luật/Chủ tịch Hội đồng quản trị với các nội dung sau</w:t>
      </w:r>
      <w:r w:rsidRPr="00331D5D">
        <w:rPr>
          <w:rStyle w:val="FootnoteReference"/>
          <w:rFonts w:eastAsia="Times New Roman"/>
          <w:b/>
          <w:bCs/>
          <w:sz w:val="24"/>
          <w:szCs w:val="24"/>
          <w:lang w:eastAsia="zh-CN"/>
        </w:rPr>
        <w:footnoteReference w:customMarkFollows="1" w:id="2"/>
        <w:t>2</w:t>
      </w:r>
      <w:r w:rsidRPr="00331D5D">
        <w:rPr>
          <w:rFonts w:eastAsia="Times New Roman"/>
          <w:b/>
          <w:bCs/>
          <w:sz w:val="24"/>
          <w:szCs w:val="24"/>
          <w:lang w:eastAsia="zh-CN"/>
        </w:rPr>
        <w:t>:</w:t>
      </w:r>
    </w:p>
    <w:p w14:paraId="3EACF8DF" w14:textId="77777777" w:rsidR="00CF5AF8" w:rsidRPr="00331D5D" w:rsidRDefault="00CF5AF8" w:rsidP="00331D5D">
      <w:pPr>
        <w:tabs>
          <w:tab w:val="left" w:leader="dot" w:pos="7230"/>
          <w:tab w:val="left" w:leader="dot" w:pos="9072"/>
        </w:tabs>
        <w:suppressAutoHyphens/>
        <w:spacing w:before="120" w:after="120"/>
        <w:ind w:right="566" w:firstLine="284"/>
        <w:jc w:val="center"/>
        <w:rPr>
          <w:rFonts w:eastAsia="Times New Roman"/>
          <w:b/>
          <w:bCs/>
          <w:sz w:val="24"/>
          <w:szCs w:val="24"/>
          <w:lang w:eastAsia="zh-CN"/>
        </w:rPr>
      </w:pPr>
    </w:p>
    <w:p w14:paraId="5F93D9CE" w14:textId="77777777"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 Tình trạng thành lập </w:t>
      </w:r>
      <w:r w:rsidRPr="00331D5D">
        <w:rPr>
          <w:rFonts w:eastAsia="Times New Roman"/>
          <w:sz w:val="24"/>
          <w:szCs w:val="24"/>
          <w:lang w:eastAsia="zh-CN"/>
        </w:rPr>
        <w:t>(</w:t>
      </w:r>
      <w:r w:rsidRPr="00331D5D">
        <w:rPr>
          <w:rFonts w:eastAsia="Times New Roman"/>
          <w:i/>
          <w:iCs/>
          <w:sz w:val="24"/>
          <w:szCs w:val="24"/>
          <w:lang w:eastAsia="zh-CN"/>
        </w:rPr>
        <w:t>đánh dấu X vào ô thích hợp</w:t>
      </w:r>
      <w:r w:rsidRPr="00331D5D">
        <w:rPr>
          <w:rFonts w:eastAsia="Times New Roman"/>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F3670" w:rsidRPr="00331D5D" w14:paraId="549B2A37" w14:textId="77777777" w:rsidTr="00A175AB">
        <w:trPr>
          <w:trHeight w:val="20"/>
        </w:trPr>
        <w:tc>
          <w:tcPr>
            <w:tcW w:w="7213" w:type="dxa"/>
            <w:shd w:val="clear" w:color="auto" w:fill="auto"/>
          </w:tcPr>
          <w:p w14:paraId="46179E7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mới</w:t>
            </w:r>
          </w:p>
        </w:tc>
        <w:tc>
          <w:tcPr>
            <w:tcW w:w="740" w:type="dxa"/>
            <w:shd w:val="clear" w:color="auto" w:fill="auto"/>
          </w:tcPr>
          <w:p w14:paraId="1326DA8E" w14:textId="7C7E6BFC" w:rsidR="006F3670" w:rsidRPr="00331D5D" w:rsidRDefault="00A175AB" w:rsidP="00A175AB">
            <w:pPr>
              <w:suppressAutoHyphens/>
              <w:snapToGrid w:val="0"/>
              <w:spacing w:before="120" w:after="120"/>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07392" behindDoc="0" locked="0" layoutInCell="1" allowOverlap="1" wp14:anchorId="19019EB5" wp14:editId="34C28392">
                      <wp:simplePos x="0" y="0"/>
                      <wp:positionH relativeFrom="column">
                        <wp:posOffset>-1270</wp:posOffset>
                      </wp:positionH>
                      <wp:positionV relativeFrom="paragraph">
                        <wp:posOffset>50165</wp:posOffset>
                      </wp:positionV>
                      <wp:extent cx="290830" cy="226060"/>
                      <wp:effectExtent l="0" t="0" r="1397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0446FB6" w14:textId="253E393B" w:rsidR="00A175AB" w:rsidRDefault="00A175AB" w:rsidP="00A175AB">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019EB5" id="_x0000_t202" coordsize="21600,21600" o:spt="202" path="m,l,21600r21600,l21600,xe">
                      <v:stroke joinstyle="miter"/>
                      <v:path gradientshapeok="t" o:connecttype="rect"/>
                    </v:shapetype>
                    <v:shape id="Text Box 1" o:spid="_x0000_s1026" type="#_x0000_t202" style="position:absolute;left:0;text-align:left;margin-left:-.1pt;margin-top:3.9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">
                      <v:textbox>
                        <w:txbxContent>
                          <w:p w14:paraId="20446FB6" w14:textId="253E393B" w:rsidR="00A175AB" w:rsidRDefault="00A175AB" w:rsidP="00A175AB">
                            <w:r>
                              <w:t>X</w:t>
                            </w:r>
                          </w:p>
                        </w:txbxContent>
                      </v:textbox>
                    </v:shape>
                  </w:pict>
                </mc:Fallback>
              </mc:AlternateContent>
            </w:r>
          </w:p>
        </w:tc>
      </w:tr>
      <w:tr w:rsidR="006F3670" w:rsidRPr="00331D5D" w14:paraId="1F45B536" w14:textId="77777777" w:rsidTr="00A175AB">
        <w:trPr>
          <w:trHeight w:val="20"/>
        </w:trPr>
        <w:tc>
          <w:tcPr>
            <w:tcW w:w="7213" w:type="dxa"/>
            <w:shd w:val="clear" w:color="auto" w:fill="auto"/>
          </w:tcPr>
          <w:p w14:paraId="5FAF556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tách doanh nghiệp</w:t>
            </w:r>
          </w:p>
        </w:tc>
        <w:tc>
          <w:tcPr>
            <w:tcW w:w="740" w:type="dxa"/>
            <w:shd w:val="clear" w:color="auto" w:fill="auto"/>
          </w:tcPr>
          <w:p w14:paraId="646C0697" w14:textId="5103674D"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09440" behindDoc="0" locked="0" layoutInCell="1" allowOverlap="1" wp14:anchorId="0A9EE13F" wp14:editId="0C33F36C">
                      <wp:simplePos x="0" y="0"/>
                      <wp:positionH relativeFrom="column">
                        <wp:posOffset>-1270</wp:posOffset>
                      </wp:positionH>
                      <wp:positionV relativeFrom="paragraph">
                        <wp:posOffset>53340</wp:posOffset>
                      </wp:positionV>
                      <wp:extent cx="290830" cy="226060"/>
                      <wp:effectExtent l="0" t="0" r="1397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8844FBB"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9EE13F" id="Text Box 2" o:spid="_x0000_s1027" type="#_x0000_t202" style="position:absolute;left:0;text-align:left;margin-left:-.1pt;margin-top:4.2pt;width:22.9pt;height:17.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">
                      <v:textbox>
                        <w:txbxContent>
                          <w:p w14:paraId="08844FBB" w14:textId="77777777" w:rsidR="00A175AB" w:rsidRDefault="00A175AB" w:rsidP="00A175AB"/>
                        </w:txbxContent>
                      </v:textbox>
                    </v:shape>
                  </w:pict>
                </mc:Fallback>
              </mc:AlternateContent>
            </w:r>
          </w:p>
        </w:tc>
      </w:tr>
      <w:tr w:rsidR="006F3670" w:rsidRPr="00331D5D" w14:paraId="67D2E8F0" w14:textId="77777777" w:rsidTr="00A175AB">
        <w:trPr>
          <w:trHeight w:val="20"/>
        </w:trPr>
        <w:tc>
          <w:tcPr>
            <w:tcW w:w="7213" w:type="dxa"/>
            <w:shd w:val="clear" w:color="auto" w:fill="auto"/>
          </w:tcPr>
          <w:p w14:paraId="504590BD"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chia doanh nghiệp</w:t>
            </w:r>
          </w:p>
        </w:tc>
        <w:tc>
          <w:tcPr>
            <w:tcW w:w="740" w:type="dxa"/>
            <w:shd w:val="clear" w:color="auto" w:fill="auto"/>
          </w:tcPr>
          <w:p w14:paraId="17CE7E60" w14:textId="3561C06D"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1488" behindDoc="0" locked="0" layoutInCell="1" allowOverlap="1" wp14:anchorId="021FE972" wp14:editId="1D4B77B5">
                      <wp:simplePos x="0" y="0"/>
                      <wp:positionH relativeFrom="column">
                        <wp:posOffset>-1270</wp:posOffset>
                      </wp:positionH>
                      <wp:positionV relativeFrom="paragraph">
                        <wp:posOffset>48895</wp:posOffset>
                      </wp:positionV>
                      <wp:extent cx="290830" cy="226060"/>
                      <wp:effectExtent l="0" t="0" r="1397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1BFCB48"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1FE972" id="Text Box 3" o:spid="_x0000_s1028" type="#_x0000_t202" style="position:absolute;left:0;text-align:left;margin-left:-.1pt;margin-top:3.85pt;width:22.9pt;height:17.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IWRdIHfAAAACgEAAA8AAAAAAAAAAAAAAAAAdAQAAGRycy9kb3ducmV2LnhtbFBL&#13;&#10;BQYAAAAABAAEAPMAAACABQAAAAA=&#13;&#10;">
                      <v:textbox>
                        <w:txbxContent>
                          <w:p w14:paraId="51BFCB48" w14:textId="77777777" w:rsidR="00A175AB" w:rsidRDefault="00A175AB" w:rsidP="00A175AB"/>
                        </w:txbxContent>
                      </v:textbox>
                    </v:shape>
                  </w:pict>
                </mc:Fallback>
              </mc:AlternateContent>
            </w:r>
          </w:p>
        </w:tc>
      </w:tr>
      <w:tr w:rsidR="006F3670" w:rsidRPr="00331D5D" w14:paraId="19B47B6D" w14:textId="77777777" w:rsidTr="00A175AB">
        <w:trPr>
          <w:trHeight w:val="20"/>
        </w:trPr>
        <w:tc>
          <w:tcPr>
            <w:tcW w:w="7213" w:type="dxa"/>
            <w:shd w:val="clear" w:color="auto" w:fill="auto"/>
          </w:tcPr>
          <w:p w14:paraId="213F24A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hợp nhất doanh nghiệp</w:t>
            </w:r>
          </w:p>
        </w:tc>
        <w:tc>
          <w:tcPr>
            <w:tcW w:w="740" w:type="dxa"/>
            <w:shd w:val="clear" w:color="auto" w:fill="auto"/>
          </w:tcPr>
          <w:p w14:paraId="0E6D7F2C" w14:textId="64FAF5F7"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3536" behindDoc="0" locked="0" layoutInCell="1" allowOverlap="1" wp14:anchorId="0ABAEE3C" wp14:editId="40521DAF">
                      <wp:simplePos x="0" y="0"/>
                      <wp:positionH relativeFrom="column">
                        <wp:posOffset>-1270</wp:posOffset>
                      </wp:positionH>
                      <wp:positionV relativeFrom="paragraph">
                        <wp:posOffset>52070</wp:posOffset>
                      </wp:positionV>
                      <wp:extent cx="290830" cy="226060"/>
                      <wp:effectExtent l="0" t="0" r="1397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CEC03FD"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BAEE3C" id="Text Box 4" o:spid="_x0000_s1029" type="#_x0000_t202" style="position:absolute;left:0;text-align:left;margin-left:-.1pt;margin-top:4.1pt;width:22.9pt;height:17.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">
                      <v:textbox>
                        <w:txbxContent>
                          <w:p w14:paraId="4CEC03FD" w14:textId="77777777" w:rsidR="00A175AB" w:rsidRDefault="00A175AB" w:rsidP="00A175AB"/>
                        </w:txbxContent>
                      </v:textbox>
                    </v:shape>
                  </w:pict>
                </mc:Fallback>
              </mc:AlternateContent>
            </w:r>
          </w:p>
        </w:tc>
      </w:tr>
      <w:tr w:rsidR="006F3670" w:rsidRPr="00331D5D" w14:paraId="1AD3C6FC" w14:textId="77777777" w:rsidTr="00A175AB">
        <w:trPr>
          <w:trHeight w:val="20"/>
        </w:trPr>
        <w:tc>
          <w:tcPr>
            <w:tcW w:w="7213" w:type="dxa"/>
            <w:shd w:val="clear" w:color="auto" w:fill="auto"/>
          </w:tcPr>
          <w:p w14:paraId="3BEFC02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loại hình doanh nghiệp</w:t>
            </w:r>
          </w:p>
        </w:tc>
        <w:tc>
          <w:tcPr>
            <w:tcW w:w="740" w:type="dxa"/>
            <w:shd w:val="clear" w:color="auto" w:fill="auto"/>
          </w:tcPr>
          <w:p w14:paraId="77ABF49B" w14:textId="02B444CA"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5584" behindDoc="0" locked="0" layoutInCell="1" allowOverlap="1" wp14:anchorId="58BFAA76" wp14:editId="4BFB49BC">
                      <wp:simplePos x="0" y="0"/>
                      <wp:positionH relativeFrom="column">
                        <wp:posOffset>-1270</wp:posOffset>
                      </wp:positionH>
                      <wp:positionV relativeFrom="paragraph">
                        <wp:posOffset>48895</wp:posOffset>
                      </wp:positionV>
                      <wp:extent cx="290830" cy="226060"/>
                      <wp:effectExtent l="0" t="0" r="1397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009603"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BFAA76" id="Text Box 5" o:spid="_x0000_s1030" type="#_x0000_t202" style="position:absolute;left:0;text-align:left;margin-left:-.1pt;margin-top:3.85pt;width:22.9pt;height:17.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IWRdIHfAAAACgEAAA8AAAAAAAAAAAAAAAAAdAQAAGRycy9kb3ducmV2LnhtbFBL&#13;&#10;BQYAAAAABAAEAPMAAACABQAAAAA=&#13;&#10;">
                      <v:textbox>
                        <w:txbxContent>
                          <w:p w14:paraId="47009603" w14:textId="77777777" w:rsidR="00A175AB" w:rsidRDefault="00A175AB" w:rsidP="00A175AB"/>
                        </w:txbxContent>
                      </v:textbox>
                    </v:shape>
                  </w:pict>
                </mc:Fallback>
              </mc:AlternateContent>
            </w:r>
          </w:p>
        </w:tc>
      </w:tr>
      <w:tr w:rsidR="006F3670" w:rsidRPr="00331D5D" w14:paraId="4ECBF661" w14:textId="77777777" w:rsidTr="00A175AB">
        <w:trPr>
          <w:trHeight w:val="20"/>
        </w:trPr>
        <w:tc>
          <w:tcPr>
            <w:tcW w:w="7213" w:type="dxa"/>
            <w:shd w:val="clear" w:color="auto" w:fill="auto"/>
          </w:tcPr>
          <w:p w14:paraId="498581F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từ hộ kinh doanh</w:t>
            </w:r>
            <w:r w:rsidRPr="00331D5D">
              <w:rPr>
                <w:rStyle w:val="FootnoteReference"/>
                <w:rFonts w:eastAsia="Times New Roman"/>
                <w:sz w:val="24"/>
                <w:szCs w:val="24"/>
                <w:lang w:eastAsia="zh-CN"/>
              </w:rPr>
              <w:footnoteReference w:customMarkFollows="1" w:id="3"/>
              <w:t>3</w:t>
            </w:r>
          </w:p>
        </w:tc>
        <w:tc>
          <w:tcPr>
            <w:tcW w:w="740" w:type="dxa"/>
            <w:shd w:val="clear" w:color="auto" w:fill="auto"/>
          </w:tcPr>
          <w:p w14:paraId="21D6F6EF" w14:textId="4506635E" w:rsidR="006F3670" w:rsidRPr="00331D5D" w:rsidRDefault="00A175AB" w:rsidP="00331D5D">
            <w:pPr>
              <w:suppressAutoHyphens/>
              <w:snapToGrid w:val="0"/>
              <w:spacing w:before="120" w:after="120"/>
              <w:ind w:firstLine="567"/>
              <w:jc w:val="both"/>
              <w:rPr>
                <w:rFonts w:eastAsia="Times New Roman"/>
                <w:noProof/>
                <w:sz w:val="24"/>
                <w:szCs w:val="24"/>
              </w:rPr>
            </w:pPr>
            <w:r w:rsidRPr="00331D5D">
              <w:rPr>
                <w:noProof/>
                <w:spacing w:val="-4"/>
                <w:sz w:val="24"/>
                <w:szCs w:val="24"/>
              </w:rPr>
              <mc:AlternateContent>
                <mc:Choice Requires="wps">
                  <w:drawing>
                    <wp:anchor distT="45720" distB="45720" distL="114300" distR="114300" simplePos="0" relativeHeight="251717632" behindDoc="0" locked="0" layoutInCell="1" allowOverlap="1" wp14:anchorId="211EDAA0" wp14:editId="37B5FEEC">
                      <wp:simplePos x="0" y="0"/>
                      <wp:positionH relativeFrom="column">
                        <wp:posOffset>-1270</wp:posOffset>
                      </wp:positionH>
                      <wp:positionV relativeFrom="paragraph">
                        <wp:posOffset>52070</wp:posOffset>
                      </wp:positionV>
                      <wp:extent cx="290830" cy="226060"/>
                      <wp:effectExtent l="0" t="0" r="13970" b="152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3302EF"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1EDAA0" id="Text Box 6" o:spid="_x0000_s1031" type="#_x0000_t202" style="position:absolute;left:0;text-align:left;margin-left:-.1pt;margin-top:4.1pt;width:22.9pt;height:17.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">
                      <v:textbox>
                        <w:txbxContent>
                          <w:p w14:paraId="473302EF" w14:textId="77777777" w:rsidR="00A175AB" w:rsidRDefault="00A175AB" w:rsidP="00A175AB"/>
                        </w:txbxContent>
                      </v:textbox>
                    </v:shape>
                  </w:pict>
                </mc:Fallback>
              </mc:AlternateContent>
            </w:r>
          </w:p>
        </w:tc>
      </w:tr>
      <w:tr w:rsidR="006F3670" w:rsidRPr="00331D5D" w14:paraId="3E4FC573" w14:textId="77777777" w:rsidTr="00A175AB">
        <w:trPr>
          <w:trHeight w:val="20"/>
        </w:trPr>
        <w:tc>
          <w:tcPr>
            <w:tcW w:w="7213" w:type="dxa"/>
            <w:shd w:val="clear" w:color="auto" w:fill="auto"/>
          </w:tcPr>
          <w:p w14:paraId="01B7D2FD" w14:textId="77777777" w:rsidR="006F3670" w:rsidRPr="00331D5D" w:rsidRDefault="006F3670" w:rsidP="00331D5D">
            <w:pPr>
              <w:suppressAutoHyphens/>
              <w:spacing w:before="120" w:after="120"/>
              <w:jc w:val="both"/>
              <w:rPr>
                <w:rFonts w:eastAsia="Times New Roman"/>
                <w:sz w:val="24"/>
                <w:szCs w:val="24"/>
                <w:vertAlign w:val="superscript"/>
                <w:lang w:eastAsia="zh-CN"/>
              </w:rPr>
            </w:pPr>
            <w:r w:rsidRPr="00331D5D">
              <w:rPr>
                <w:rFonts w:eastAsia="Times New Roman"/>
                <w:sz w:val="24"/>
                <w:szCs w:val="24"/>
                <w:lang w:eastAsia="zh-CN"/>
              </w:rPr>
              <w:t>Thành lập trên cơ sở chuyển đổi từ cơ sở bảo trợ xã hội/quỹ xã hội/quỹ từ thiện</w:t>
            </w:r>
            <w:r w:rsidRPr="00331D5D">
              <w:rPr>
                <w:rFonts w:eastAsia="Times New Roman"/>
                <w:sz w:val="24"/>
                <w:szCs w:val="24"/>
                <w:vertAlign w:val="superscript"/>
                <w:lang w:eastAsia="zh-CN"/>
              </w:rPr>
              <w:t>4</w:t>
            </w:r>
          </w:p>
        </w:tc>
        <w:tc>
          <w:tcPr>
            <w:tcW w:w="740" w:type="dxa"/>
            <w:shd w:val="clear" w:color="auto" w:fill="auto"/>
          </w:tcPr>
          <w:p w14:paraId="0425EF08" w14:textId="4C964D77" w:rsidR="006F3670" w:rsidRPr="00331D5D" w:rsidRDefault="00A175AB" w:rsidP="00331D5D">
            <w:pPr>
              <w:suppressAutoHyphens/>
              <w:snapToGrid w:val="0"/>
              <w:spacing w:before="120" w:after="120"/>
              <w:ind w:firstLine="567"/>
              <w:jc w:val="both"/>
              <w:rPr>
                <w:rFonts w:eastAsia="Times New Roman"/>
                <w:sz w:val="24"/>
                <w:szCs w:val="24"/>
                <w:lang w:eastAsia="zh-CN"/>
              </w:rPr>
            </w:pPr>
            <w:r w:rsidRPr="00331D5D">
              <w:rPr>
                <w:noProof/>
                <w:spacing w:val="-4"/>
                <w:sz w:val="24"/>
                <w:szCs w:val="24"/>
              </w:rPr>
              <mc:AlternateContent>
                <mc:Choice Requires="wps">
                  <w:drawing>
                    <wp:anchor distT="45720" distB="45720" distL="114300" distR="114300" simplePos="0" relativeHeight="251719680" behindDoc="0" locked="0" layoutInCell="1" allowOverlap="1" wp14:anchorId="3D26BED9" wp14:editId="127464E6">
                      <wp:simplePos x="0" y="0"/>
                      <wp:positionH relativeFrom="column">
                        <wp:posOffset>-1270</wp:posOffset>
                      </wp:positionH>
                      <wp:positionV relativeFrom="paragraph">
                        <wp:posOffset>47625</wp:posOffset>
                      </wp:positionV>
                      <wp:extent cx="290830" cy="226060"/>
                      <wp:effectExtent l="0" t="0" r="13970" b="152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9F3DE5D"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26BED9" id="Text Box 7" o:spid="_x0000_s1032" type="#_x0000_t202" style="position:absolute;left:0;text-align:left;margin-left:-.1pt;margin-top:3.75pt;width:22.9pt;height:17.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">
                      <v:textbox>
                        <w:txbxContent>
                          <w:p w14:paraId="69F3DE5D" w14:textId="77777777" w:rsidR="00A175AB" w:rsidRDefault="00A175AB" w:rsidP="00A175AB"/>
                        </w:txbxContent>
                      </v:textbox>
                    </v:shape>
                  </w:pict>
                </mc:Fallback>
              </mc:AlternateContent>
            </w:r>
          </w:p>
        </w:tc>
      </w:tr>
    </w:tbl>
    <w:p w14:paraId="29A8D1B6" w14:textId="77777777" w:rsidR="007A53DF" w:rsidRDefault="007A53DF" w:rsidP="006F25A6">
      <w:pPr>
        <w:suppressAutoHyphens/>
        <w:spacing w:before="120" w:after="120"/>
        <w:jc w:val="both"/>
        <w:rPr>
          <w:rFonts w:eastAsia="Times New Roman"/>
          <w:b/>
          <w:bCs/>
          <w:sz w:val="24"/>
          <w:szCs w:val="24"/>
          <w:lang w:eastAsia="zh-CN"/>
        </w:rPr>
      </w:pPr>
    </w:p>
    <w:p w14:paraId="15569873" w14:textId="59263414"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lastRenderedPageBreak/>
        <w:t>2. Tên công ty:</w:t>
      </w:r>
    </w:p>
    <w:p w14:paraId="5F024B5B" w14:textId="77777777" w:rsidR="00E253CD" w:rsidRP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bằng tiếng Việt (ghi bằng chữ in hoa): {create_company_approve_core_name | upper}</w:t>
      </w:r>
    </w:p>
    <w:p w14:paraId="7611C928" w14:textId="77777777" w:rsidR="00E253CD" w:rsidRP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bằng tiếng nước ngoài (nếu có): {create_company_approve_core_name_en}</w:t>
      </w:r>
    </w:p>
    <w:p w14:paraId="6DA9EADA" w14:textId="77777777" w:rsid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tắt (nếu có): {create_company_approve_core_name_vn}</w:t>
      </w:r>
    </w:p>
    <w:p w14:paraId="601863A7" w14:textId="77777777" w:rsidR="00E253CD" w:rsidRDefault="00E253CD" w:rsidP="00E253CD">
      <w:pPr>
        <w:tabs>
          <w:tab w:val="left" w:leader="dot" w:pos="9072"/>
        </w:tabs>
        <w:suppressAutoHyphens/>
        <w:spacing w:before="120" w:after="120"/>
        <w:jc w:val="both"/>
        <w:rPr>
          <w:rFonts w:eastAsia="Times New Roman"/>
          <w:sz w:val="24"/>
          <w:szCs w:val="24"/>
          <w:lang w:eastAsia="zh-CN"/>
        </w:rPr>
      </w:pPr>
    </w:p>
    <w:p w14:paraId="250C2E08" w14:textId="2AA391AD" w:rsidR="006F3670" w:rsidRPr="00331D5D" w:rsidRDefault="006F3670" w:rsidP="00E253CD">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3. Địa chỉ trụ sở chính:</w:t>
      </w:r>
    </w:p>
    <w:p w14:paraId="4A1F1339"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Số nhà, ngách, hẻm, ngõ, đường phố/tổ/xóm/ấp/thôn: {create_company_approve_core_address_address}</w:t>
      </w:r>
    </w:p>
    <w:p w14:paraId="25313E83"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Xã/Phường/Thị trấn: {create_company_approve_core_address_town}</w:t>
      </w:r>
    </w:p>
    <w:p w14:paraId="6D37E208"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Quận/Huyện/Thị xã/Thành phố thuộc tỉnh: {create_company_approve_core_address_district}</w:t>
      </w:r>
    </w:p>
    <w:p w14:paraId="13E740D3"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Tỉnh/Thành phố: {create_company_approve_core_address_city}</w:t>
      </w:r>
    </w:p>
    <w:p w14:paraId="29AE9221"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 xml:space="preserve">Điện thoại: {create_company_approve_core_contact_phone}        Fax (nếu có): </w:t>
      </w:r>
      <w:r w:rsidRPr="006056BC">
        <w:rPr>
          <w:rFonts w:eastAsia="Times New Roman"/>
          <w:sz w:val="24"/>
          <w:szCs w:val="24"/>
          <w:lang w:eastAsia="zh-CN"/>
        </w:rPr>
        <w:tab/>
      </w:r>
    </w:p>
    <w:p w14:paraId="05F2DE40" w14:textId="77777777" w:rsidR="006056BC" w:rsidRDefault="006056BC" w:rsidP="00BC01A0">
      <w:pPr>
        <w:spacing w:before="120" w:after="120"/>
        <w:rPr>
          <w:rFonts w:eastAsia="Times New Roman"/>
          <w:sz w:val="24"/>
          <w:szCs w:val="24"/>
          <w:lang w:eastAsia="zh-CN"/>
        </w:rPr>
      </w:pPr>
      <w:r w:rsidRPr="006056BC">
        <w:rPr>
          <w:rFonts w:eastAsia="Times New Roman"/>
          <w:sz w:val="24"/>
          <w:szCs w:val="24"/>
          <w:lang w:eastAsia="zh-CN"/>
        </w:rPr>
        <w:t xml:space="preserve">Email (nếu có): {create_company_approve_core_contact_email}       Website (nếu có): </w:t>
      </w:r>
      <w:r w:rsidRPr="006056BC">
        <w:rPr>
          <w:rFonts w:eastAsia="Times New Roman"/>
          <w:sz w:val="24"/>
          <w:szCs w:val="24"/>
          <w:lang w:eastAsia="zh-CN"/>
        </w:rPr>
        <w:tab/>
      </w:r>
    </w:p>
    <w:p w14:paraId="1802F259" w14:textId="1D66A5C9" w:rsidR="006F3670" w:rsidRPr="00331D5D" w:rsidRDefault="006F25A6" w:rsidP="006056BC">
      <w:pPr>
        <w:spacing w:before="120" w:after="120"/>
        <w:jc w:val="both"/>
        <w:rPr>
          <w:rFonts w:eastAsia="Times New Roman"/>
          <w:spacing w:val="-4"/>
          <w:sz w:val="24"/>
          <w:szCs w:val="24"/>
          <w:lang w:val="fr-FR"/>
        </w:rPr>
      </w:pPr>
      <w:r w:rsidRPr="00331D5D">
        <w:rPr>
          <w:noProof/>
          <w:spacing w:val="-4"/>
          <w:sz w:val="24"/>
          <w:szCs w:val="24"/>
        </w:rPr>
        <mc:AlternateContent>
          <mc:Choice Requires="wps">
            <w:drawing>
              <wp:anchor distT="45720" distB="45720" distL="114300" distR="114300" simplePos="0" relativeHeight="251702272" behindDoc="0" locked="0" layoutInCell="1" allowOverlap="1" wp14:anchorId="46BC901A" wp14:editId="4602DBFB">
                <wp:simplePos x="0" y="0"/>
                <wp:positionH relativeFrom="column">
                  <wp:posOffset>358140</wp:posOffset>
                </wp:positionH>
                <wp:positionV relativeFrom="paragraph">
                  <wp:posOffset>1703477</wp:posOffset>
                </wp:positionV>
                <wp:extent cx="290830" cy="226060"/>
                <wp:effectExtent l="0" t="0" r="13970" b="15240"/>
                <wp:wrapNone/>
                <wp:docPr id="848"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3B80887"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C901A" id="Text Box 848" o:spid="_x0000_s1033" type="#_x0000_t202" style="position:absolute;left:0;text-align:left;margin-left:28.2pt;margin-top:134.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">
                <v:textbox>
                  <w:txbxContent>
                    <w:p w14:paraId="63B80887" w14:textId="77777777" w:rsidR="006F3670" w:rsidRDefault="006F3670" w:rsidP="006F3670"/>
                  </w:txbxContent>
                </v:textbox>
              </v:shape>
            </w:pict>
          </mc:Fallback>
        </mc:AlternateContent>
      </w:r>
      <w:r w:rsidR="006F3670" w:rsidRPr="00331D5D">
        <w:rPr>
          <w:rFonts w:eastAsia="Times New Roman"/>
          <w:spacing w:val="-4"/>
          <w:sz w:val="24"/>
          <w:szCs w:val="24"/>
          <w:lang w:val="fr-FR"/>
        </w:rPr>
        <w:t>- Doanh nghiệp nằm trong (</w:t>
      </w:r>
      <w:r w:rsidR="006F3670" w:rsidRPr="00331D5D">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006F3670" w:rsidRPr="00331D5D">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F3670" w:rsidRPr="00331D5D" w14:paraId="1CF05201" w14:textId="77777777" w:rsidTr="00BB699F">
        <w:trPr>
          <w:jc w:val="center"/>
        </w:trPr>
        <w:tc>
          <w:tcPr>
            <w:tcW w:w="3359" w:type="dxa"/>
            <w:shd w:val="clear" w:color="auto" w:fill="auto"/>
          </w:tcPr>
          <w:p w14:paraId="441803D8"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nghiệp</w:t>
            </w:r>
          </w:p>
        </w:tc>
        <w:tc>
          <w:tcPr>
            <w:tcW w:w="1939" w:type="dxa"/>
            <w:shd w:val="clear" w:color="auto" w:fill="auto"/>
          </w:tcPr>
          <w:p w14:paraId="68584231"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14CDEBB8" wp14:editId="3AD8A638">
                      <wp:simplePos x="0" y="0"/>
                      <wp:positionH relativeFrom="column">
                        <wp:posOffset>145415</wp:posOffset>
                      </wp:positionH>
                      <wp:positionV relativeFrom="paragraph">
                        <wp:posOffset>32385</wp:posOffset>
                      </wp:positionV>
                      <wp:extent cx="290830" cy="226060"/>
                      <wp:effectExtent l="0" t="0" r="13970" b="21590"/>
                      <wp:wrapNone/>
                      <wp:docPr id="853"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951F15A"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DEBB8" id="Text Box 853" o:spid="_x0000_s1034" type="#_x0000_t202" style="position:absolute;left:0;text-align:left;margin-left:11.45pt;margin-top:2.5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RGQ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">
                      <v:textbox>
                        <w:txbxContent>
                          <w:p w14:paraId="4951F15A" w14:textId="77777777" w:rsidR="006F3670" w:rsidRDefault="006F3670" w:rsidP="006F3670"/>
                        </w:txbxContent>
                      </v:textbox>
                    </v:shape>
                  </w:pict>
                </mc:Fallback>
              </mc:AlternateContent>
            </w:r>
          </w:p>
        </w:tc>
      </w:tr>
      <w:tr w:rsidR="006F3670" w:rsidRPr="00331D5D" w14:paraId="49C29D9F" w14:textId="77777777" w:rsidTr="00BB699F">
        <w:trPr>
          <w:jc w:val="center"/>
        </w:trPr>
        <w:tc>
          <w:tcPr>
            <w:tcW w:w="3359" w:type="dxa"/>
            <w:shd w:val="clear" w:color="auto" w:fill="auto"/>
          </w:tcPr>
          <w:p w14:paraId="4A86C20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chế xuất</w:t>
            </w:r>
          </w:p>
        </w:tc>
        <w:tc>
          <w:tcPr>
            <w:tcW w:w="1939" w:type="dxa"/>
            <w:shd w:val="clear" w:color="auto" w:fill="auto"/>
          </w:tcPr>
          <w:p w14:paraId="2ECEACA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46D8AE9" wp14:editId="1976DAF3">
                      <wp:simplePos x="0" y="0"/>
                      <wp:positionH relativeFrom="column">
                        <wp:posOffset>145415</wp:posOffset>
                      </wp:positionH>
                      <wp:positionV relativeFrom="paragraph">
                        <wp:posOffset>31115</wp:posOffset>
                      </wp:positionV>
                      <wp:extent cx="290830" cy="226060"/>
                      <wp:effectExtent l="0" t="0" r="13970" b="21590"/>
                      <wp:wrapNone/>
                      <wp:docPr id="852" name="Text Box 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963EB58"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6D8AE9" id="Text Box 852" o:spid="_x0000_s1035" type="#_x0000_t202" style="position:absolute;left:0;text-align:left;margin-left:11.45pt;margin-top:2.4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">
                      <v:textbox>
                        <w:txbxContent>
                          <w:p w14:paraId="3963EB58" w14:textId="77777777" w:rsidR="006F3670" w:rsidRDefault="006F3670" w:rsidP="006F3670"/>
                        </w:txbxContent>
                      </v:textbox>
                    </v:shape>
                  </w:pict>
                </mc:Fallback>
              </mc:AlternateContent>
            </w:r>
          </w:p>
        </w:tc>
      </w:tr>
      <w:tr w:rsidR="006F3670" w:rsidRPr="00331D5D" w14:paraId="2870DA58" w14:textId="77777777" w:rsidTr="00BB699F">
        <w:trPr>
          <w:jc w:val="center"/>
        </w:trPr>
        <w:tc>
          <w:tcPr>
            <w:tcW w:w="3359" w:type="dxa"/>
            <w:shd w:val="clear" w:color="auto" w:fill="auto"/>
          </w:tcPr>
          <w:p w14:paraId="4A25A884"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kinh tế</w:t>
            </w:r>
          </w:p>
        </w:tc>
        <w:tc>
          <w:tcPr>
            <w:tcW w:w="1939" w:type="dxa"/>
            <w:shd w:val="clear" w:color="auto" w:fill="auto"/>
          </w:tcPr>
          <w:p w14:paraId="21BE9BE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0224" behindDoc="0" locked="0" layoutInCell="1" allowOverlap="1" wp14:anchorId="7FBA48A2" wp14:editId="28815D13">
                      <wp:simplePos x="0" y="0"/>
                      <wp:positionH relativeFrom="column">
                        <wp:posOffset>145415</wp:posOffset>
                      </wp:positionH>
                      <wp:positionV relativeFrom="paragraph">
                        <wp:posOffset>29845</wp:posOffset>
                      </wp:positionV>
                      <wp:extent cx="290830" cy="226060"/>
                      <wp:effectExtent l="0" t="0" r="13970" b="21590"/>
                      <wp:wrapNone/>
                      <wp:docPr id="850" name="Text Box 8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6128B19"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BA48A2" id="Text Box 850" o:spid="_x0000_s1036" type="#_x0000_t202" style="position:absolute;left:0;text-align:left;margin-left:11.45pt;margin-top:2.3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yan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QaS1huZIxCJMg0sfjYwO8CdnAw1txf2PvUDFmflgSZzL+cVFnPLkXCzeFOTg00j9&#13;&#10;NCKsJKiKB84mcxOmn7F3qHcdvTSNg4UbErTViezHqk7102AmDU6fKE7+Uz9lPX719S8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NF/JqcaAgAAMgQAAA4AAAAAAAAAAAAAAAAALgIAAGRycy9lMm9Eb2MueG1sUEsBAi0A&#13;&#10;FAAGAAgAAAAhABjHk+jfAAAACwEAAA8AAAAAAAAAAAAAAAAAdAQAAGRycy9kb3ducmV2LnhtbFBL&#13;&#10;BQYAAAAABAAEAPMAAACABQAAAAA=&#13;&#10;">
                      <v:textbox>
                        <w:txbxContent>
                          <w:p w14:paraId="76128B19" w14:textId="77777777" w:rsidR="006F3670" w:rsidRDefault="006F3670" w:rsidP="006F3670"/>
                        </w:txbxContent>
                      </v:textbox>
                    </v:shape>
                  </w:pict>
                </mc:Fallback>
              </mc:AlternateContent>
            </w:r>
          </w:p>
        </w:tc>
      </w:tr>
      <w:tr w:rsidR="006F3670" w:rsidRPr="00331D5D" w14:paraId="3FF1F72A" w14:textId="77777777" w:rsidTr="00BB699F">
        <w:trPr>
          <w:jc w:val="center"/>
        </w:trPr>
        <w:tc>
          <w:tcPr>
            <w:tcW w:w="3359" w:type="dxa"/>
            <w:shd w:val="clear" w:color="auto" w:fill="auto"/>
          </w:tcPr>
          <w:p w14:paraId="0C75367E"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nghệ cao</w:t>
            </w:r>
          </w:p>
        </w:tc>
        <w:tc>
          <w:tcPr>
            <w:tcW w:w="1939" w:type="dxa"/>
            <w:shd w:val="clear" w:color="auto" w:fill="auto"/>
          </w:tcPr>
          <w:p w14:paraId="07B82F0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1248" behindDoc="0" locked="0" layoutInCell="1" allowOverlap="1" wp14:anchorId="05DC5CE0" wp14:editId="71E3AEFA">
                      <wp:simplePos x="0" y="0"/>
                      <wp:positionH relativeFrom="column">
                        <wp:posOffset>145415</wp:posOffset>
                      </wp:positionH>
                      <wp:positionV relativeFrom="paragraph">
                        <wp:posOffset>28575</wp:posOffset>
                      </wp:positionV>
                      <wp:extent cx="290830" cy="226060"/>
                      <wp:effectExtent l="0" t="0" r="13970" b="21590"/>
                      <wp:wrapNone/>
                      <wp:docPr id="849" name="Text Box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522DA60"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DC5CE0" id="Text Box 849" o:spid="_x0000_s1037" type="#_x0000_t202" style="position:absolute;left:0;text-align:left;margin-left:11.45pt;margin-top:2.2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dNL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cqS1huZIxCJMg0sfjYwO8CdnAw1txf2PvUDFmflgSZzL+cVFnPLkXCzeFOTg00j9&#13;&#10;NCKsJKiKB84mcxOmn7F3qHcdvTSNg4UbErTViezHqk7102AmDU6fKE7+Uz9lPX719S8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BxMdNLGgIAADIEAAAOAAAAAAAAAAAAAAAAAC4CAABkcnMvZTJvRG9jLnhtbFBLAQIt&#13;&#10;ABQABgAIAAAAIQA46GrY4AAAAAsBAAAPAAAAAAAAAAAAAAAAAHQEAABkcnMvZG93bnJldi54bWxQ&#13;&#10;SwUGAAAAAAQABADzAAAAgQUAAAAA&#13;&#10;">
                      <v:textbox>
                        <w:txbxContent>
                          <w:p w14:paraId="0522DA60" w14:textId="77777777" w:rsidR="006F3670" w:rsidRDefault="006F3670" w:rsidP="006F3670"/>
                        </w:txbxContent>
                      </v:textbox>
                    </v:shape>
                  </w:pict>
                </mc:Fallback>
              </mc:AlternateContent>
            </w:r>
          </w:p>
        </w:tc>
      </w:tr>
    </w:tbl>
    <w:p w14:paraId="40A3E03F" w14:textId="19D25A7A" w:rsidR="006F3670" w:rsidRPr="00331D5D" w:rsidRDefault="006F25A6" w:rsidP="00331D5D">
      <w:pPr>
        <w:tabs>
          <w:tab w:val="right" w:leader="dot" w:pos="9072"/>
        </w:tabs>
        <w:suppressAutoHyphens/>
        <w:spacing w:before="120" w:after="120"/>
        <w:ind w:firstLine="851"/>
        <w:jc w:val="both"/>
        <w:rPr>
          <w:rFonts w:eastAsia="Times New Roman"/>
          <w:i/>
          <w:spacing w:val="-4"/>
          <w:sz w:val="24"/>
          <w:szCs w:val="24"/>
          <w:lang w:eastAsia="zh-CN"/>
        </w:rPr>
      </w:pPr>
      <w:r w:rsidRPr="00331D5D">
        <w:rPr>
          <w:noProof/>
          <w:spacing w:val="-2"/>
          <w:sz w:val="24"/>
          <w:szCs w:val="24"/>
        </w:rPr>
        <mc:AlternateContent>
          <mc:Choice Requires="wps">
            <w:drawing>
              <wp:anchor distT="45720" distB="45720" distL="114300" distR="114300" simplePos="0" relativeHeight="251695104" behindDoc="0" locked="0" layoutInCell="1" allowOverlap="1" wp14:anchorId="1B070AA9" wp14:editId="5423321F">
                <wp:simplePos x="0" y="0"/>
                <wp:positionH relativeFrom="column">
                  <wp:posOffset>358140</wp:posOffset>
                </wp:positionH>
                <wp:positionV relativeFrom="paragraph">
                  <wp:posOffset>259601</wp:posOffset>
                </wp:positionV>
                <wp:extent cx="290830" cy="226060"/>
                <wp:effectExtent l="0" t="0" r="13970" b="15240"/>
                <wp:wrapNone/>
                <wp:docPr id="868" name="Text Box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687B0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70AA9" id="Text Box 868" o:spid="_x0000_s1038" type="#_x0000_t202" style="position:absolute;left:0;text-align:left;margin-left:28.2pt;margin-top:20.4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2lGgIAADI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">
                <v:textbox>
                  <w:txbxContent>
                    <w:p w14:paraId="03687B0F" w14:textId="77777777" w:rsidR="006F3670" w:rsidRDefault="006F3670" w:rsidP="006F3670"/>
                  </w:txbxContent>
                </v:textbox>
              </v:shape>
            </w:pict>
          </mc:Fallback>
        </mc:AlternateContent>
      </w:r>
      <w:r w:rsidR="006F3670" w:rsidRPr="00331D5D">
        <w:rPr>
          <w:rFonts w:eastAsia="Times New Roman"/>
          <w:b/>
          <w:spacing w:val="-4"/>
          <w:sz w:val="24"/>
          <w:szCs w:val="24"/>
          <w:lang w:eastAsia="zh-CN"/>
        </w:rPr>
        <w:t xml:space="preserve">    </w:t>
      </w:r>
      <w:r w:rsidR="006F3670" w:rsidRPr="00331D5D">
        <w:rPr>
          <w:rFonts w:eastAsia="Times New Roman"/>
          <w:spacing w:val="-4"/>
          <w:sz w:val="24"/>
          <w:szCs w:val="24"/>
          <w:lang w:eastAsia="zh-CN"/>
        </w:rPr>
        <w:t>Doanh nghiệp xã hội</w:t>
      </w:r>
      <w:r w:rsidR="006F3670" w:rsidRPr="00331D5D">
        <w:rPr>
          <w:rFonts w:eastAsia="Times New Roman"/>
          <w:b/>
          <w:spacing w:val="-4"/>
          <w:sz w:val="24"/>
          <w:szCs w:val="24"/>
          <w:lang w:eastAsia="zh-CN"/>
        </w:rPr>
        <w:t xml:space="preserve"> (</w:t>
      </w:r>
      <w:r w:rsidR="006F3670" w:rsidRPr="00331D5D">
        <w:rPr>
          <w:rFonts w:eastAsia="Times New Roman"/>
          <w:i/>
          <w:spacing w:val="-4"/>
          <w:sz w:val="24"/>
          <w:szCs w:val="24"/>
          <w:lang w:eastAsia="zh-CN"/>
        </w:rPr>
        <w:t>Đánh dấu X vào ô vuông nếu là doanh nghiệp xã hội)</w:t>
      </w:r>
    </w:p>
    <w:p w14:paraId="69DEB07E" w14:textId="6ED1B668" w:rsidR="006F3670" w:rsidRPr="00331D5D" w:rsidRDefault="006F3670" w:rsidP="00331D5D">
      <w:pPr>
        <w:tabs>
          <w:tab w:val="right" w:leader="dot" w:pos="9072"/>
        </w:tabs>
        <w:suppressAutoHyphens/>
        <w:spacing w:before="120" w:after="120"/>
        <w:ind w:firstLine="851"/>
        <w:jc w:val="both"/>
        <w:rPr>
          <w:rFonts w:eastAsia="Times New Roman"/>
          <w:i/>
          <w:spacing w:val="-2"/>
          <w:sz w:val="24"/>
          <w:szCs w:val="24"/>
          <w:lang w:eastAsia="zh-CN"/>
        </w:rPr>
      </w:pPr>
      <w:r w:rsidRPr="00331D5D">
        <w:rPr>
          <w:rFonts w:eastAsia="Times New Roman"/>
          <w:spacing w:val="-2"/>
          <w:sz w:val="24"/>
          <w:szCs w:val="24"/>
          <w:lang w:eastAsia="zh-CN"/>
        </w:rPr>
        <w:t xml:space="preserve">    Công ty chứng khoán/Công ty quản lý quỹ đầu tư chứng khoán/Công ty đầu tư chứng khoán: (</w:t>
      </w:r>
      <w:r w:rsidRPr="00331D5D">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1F25C949" w14:textId="77777777" w:rsidR="006F3670" w:rsidRPr="00331D5D" w:rsidRDefault="006F3670" w:rsidP="00250EAF">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Giấy phép thành lập và hoạt động số: … (</w:t>
      </w:r>
      <w:r w:rsidRPr="00331D5D">
        <w:rPr>
          <w:rFonts w:eastAsia="Times New Roman"/>
          <w:i/>
          <w:sz w:val="24"/>
          <w:szCs w:val="24"/>
          <w:lang w:eastAsia="zh-CN"/>
        </w:rPr>
        <w:t>nếu có</w:t>
      </w:r>
      <w:r w:rsidRPr="00331D5D">
        <w:rPr>
          <w:rFonts w:eastAsia="Times New Roman"/>
          <w:sz w:val="24"/>
          <w:szCs w:val="24"/>
          <w:lang w:eastAsia="zh-CN"/>
        </w:rPr>
        <w:t>) do Uỷ ban Chứng khoán Nhà nước cấp ngày: …./…./…..</w:t>
      </w:r>
    </w:p>
    <w:p w14:paraId="07A7C47F" w14:textId="53D6AC56" w:rsidR="006F3670" w:rsidRPr="00331D5D" w:rsidRDefault="00250EAF" w:rsidP="00250EAF">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45720" distB="45720" distL="114300" distR="114300" simplePos="0" relativeHeight="251697152" behindDoc="0" locked="0" layoutInCell="1" allowOverlap="1" wp14:anchorId="02828E5F" wp14:editId="249BE04E">
                <wp:simplePos x="0" y="0"/>
                <wp:positionH relativeFrom="column">
                  <wp:posOffset>5761541</wp:posOffset>
                </wp:positionH>
                <wp:positionV relativeFrom="paragraph">
                  <wp:posOffset>152786</wp:posOffset>
                </wp:positionV>
                <wp:extent cx="290830" cy="226060"/>
                <wp:effectExtent l="0" t="0" r="13970" b="21590"/>
                <wp:wrapNone/>
                <wp:docPr id="867" name="Text Box 8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B4AFF51"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828E5F" id="Text Box 867" o:spid="_x0000_s1039" type="#_x0000_t202" style="position:absolute;left:0;text-align:left;margin-left:453.65pt;margin-top:12.0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khJGwIAADI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">
                <v:textbox>
                  <w:txbxContent>
                    <w:p w14:paraId="3B4AFF51" w14:textId="77777777" w:rsidR="006F3670" w:rsidRDefault="006F3670" w:rsidP="006F3670"/>
                  </w:txbxContent>
                </v:textbox>
              </v:shape>
            </w:pict>
          </mc:Fallback>
        </mc:AlternateContent>
      </w:r>
      <w:r w:rsidRPr="00331D5D">
        <w:rPr>
          <w:noProof/>
          <w:sz w:val="24"/>
          <w:szCs w:val="24"/>
        </w:rPr>
        <mc:AlternateContent>
          <mc:Choice Requires="wps">
            <w:drawing>
              <wp:anchor distT="45720" distB="45720" distL="114300" distR="114300" simplePos="0" relativeHeight="251696128" behindDoc="0" locked="0" layoutInCell="1" allowOverlap="1" wp14:anchorId="401514DD" wp14:editId="1C16EE16">
                <wp:simplePos x="0" y="0"/>
                <wp:positionH relativeFrom="column">
                  <wp:posOffset>4882087</wp:posOffset>
                </wp:positionH>
                <wp:positionV relativeFrom="paragraph">
                  <wp:posOffset>152785</wp:posOffset>
                </wp:positionV>
                <wp:extent cx="290830" cy="226060"/>
                <wp:effectExtent l="0" t="0" r="13970" b="21590"/>
                <wp:wrapNone/>
                <wp:docPr id="866" name="Text Box 8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277298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1514DD" id="Text Box 866" o:spid="_x0000_s1040" type="#_x0000_t202" style="position:absolute;left:0;text-align:left;margin-left:384.4pt;margin-top:12.0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RGiGgIAADI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">
                <v:textbox>
                  <w:txbxContent>
                    <w:p w14:paraId="5277298F" w14:textId="77777777" w:rsidR="006F3670" w:rsidRDefault="006F3670" w:rsidP="006F3670"/>
                  </w:txbxContent>
                </v:textbox>
              </v:shape>
            </w:pict>
          </mc:Fallback>
        </mc:AlternateContent>
      </w:r>
      <w:r w:rsidR="006F3670" w:rsidRPr="00331D5D">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F3670" w:rsidRPr="00331D5D">
        <w:rPr>
          <w:rStyle w:val="FootnoteReference"/>
          <w:sz w:val="24"/>
          <w:szCs w:val="24"/>
        </w:rPr>
        <w:footnoteReference w:customMarkFollows="1" w:id="4"/>
        <w:t>5</w:t>
      </w:r>
      <w:r w:rsidR="006F3670" w:rsidRPr="00331D5D">
        <w:rPr>
          <w:sz w:val="24"/>
          <w:szCs w:val="24"/>
        </w:rPr>
        <w:t>: Có</w:t>
      </w:r>
      <w:r w:rsidR="006F3670" w:rsidRPr="00331D5D">
        <w:rPr>
          <w:sz w:val="24"/>
          <w:szCs w:val="24"/>
        </w:rPr>
        <w:tab/>
        <w:t xml:space="preserve">     Không</w:t>
      </w:r>
    </w:p>
    <w:p w14:paraId="5342F0D0" w14:textId="77777777" w:rsidR="00164B6E" w:rsidRDefault="00164B6E" w:rsidP="00250EAF">
      <w:pPr>
        <w:tabs>
          <w:tab w:val="left" w:leader="dot" w:pos="9072"/>
        </w:tabs>
        <w:suppressAutoHyphens/>
        <w:spacing w:before="120" w:after="120"/>
        <w:jc w:val="both"/>
        <w:rPr>
          <w:rFonts w:eastAsia="Times New Roman"/>
          <w:b/>
          <w:bCs/>
          <w:sz w:val="24"/>
          <w:szCs w:val="24"/>
          <w:lang w:val="fr-FR" w:eastAsia="zh-CN"/>
        </w:rPr>
      </w:pPr>
    </w:p>
    <w:p w14:paraId="486F4DF6" w14:textId="4A1D47AF" w:rsidR="006F3670" w:rsidRPr="00331D5D" w:rsidRDefault="006F3670" w:rsidP="00164B6E">
      <w:pPr>
        <w:tabs>
          <w:tab w:val="left" w:leader="dot" w:pos="9072"/>
        </w:tabs>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4. Ngành, nghề kinh doanh</w:t>
      </w:r>
      <w:r w:rsidRPr="00331D5D">
        <w:rPr>
          <w:rFonts w:eastAsia="Times New Roman"/>
          <w:sz w:val="24"/>
          <w:szCs w:val="24"/>
          <w:lang w:val="fr-FR" w:eastAsia="zh-CN"/>
        </w:rPr>
        <w:t xml:space="preserve"> (</w:t>
      </w:r>
      <w:r w:rsidRPr="00331D5D">
        <w:rPr>
          <w:rFonts w:eastAsia="Times New Roman"/>
          <w:i/>
          <w:iCs/>
          <w:sz w:val="24"/>
          <w:szCs w:val="24"/>
          <w:lang w:val="fr-FR" w:eastAsia="zh-CN"/>
        </w:rPr>
        <w:t>ghi tên và mã theo ngành cấp 4 trong Hệ thống ngành kinh tế Việt Nam</w:t>
      </w:r>
      <w:r w:rsidRPr="00331D5D">
        <w:rPr>
          <w:rFonts w:eastAsia="Times New Roman"/>
          <w:sz w:val="24"/>
          <w:szCs w:val="24"/>
          <w:lang w:val="fr-FR" w:eastAsia="zh-CN"/>
        </w:rPr>
        <w:t xml:space="preserve">): </w:t>
      </w:r>
    </w:p>
    <w:tbl>
      <w:tblPr>
        <w:tblW w:w="9639" w:type="dxa"/>
        <w:tblInd w:w="108" w:type="dxa"/>
        <w:tblLayout w:type="fixed"/>
        <w:tblLook w:val="0000" w:firstRow="0" w:lastRow="0" w:firstColumn="0" w:lastColumn="0" w:noHBand="0" w:noVBand="0"/>
      </w:tblPr>
      <w:tblGrid>
        <w:gridCol w:w="900"/>
        <w:gridCol w:w="3949"/>
        <w:gridCol w:w="1701"/>
        <w:gridCol w:w="3089"/>
      </w:tblGrid>
      <w:tr w:rsidR="006F3670" w:rsidRPr="00331D5D" w14:paraId="065D760A"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710EBAFE"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STT</w:t>
            </w:r>
          </w:p>
        </w:tc>
        <w:tc>
          <w:tcPr>
            <w:tcW w:w="3949" w:type="dxa"/>
            <w:tcBorders>
              <w:top w:val="single" w:sz="4" w:space="0" w:color="000000"/>
              <w:left w:val="single" w:sz="4" w:space="0" w:color="000000"/>
              <w:bottom w:val="single" w:sz="4" w:space="0" w:color="000000"/>
            </w:tcBorders>
            <w:shd w:val="clear" w:color="auto" w:fill="auto"/>
            <w:vAlign w:val="center"/>
          </w:tcPr>
          <w:p w14:paraId="5D28A04D"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A97E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Mã ngành</w:t>
            </w:r>
          </w:p>
        </w:tc>
        <w:tc>
          <w:tcPr>
            <w:tcW w:w="3089" w:type="dxa"/>
            <w:tcBorders>
              <w:top w:val="single" w:sz="4" w:space="0" w:color="000000"/>
              <w:left w:val="single" w:sz="4" w:space="0" w:color="000000"/>
              <w:bottom w:val="single" w:sz="4" w:space="0" w:color="000000"/>
              <w:right w:val="single" w:sz="4" w:space="0" w:color="000000"/>
            </w:tcBorders>
            <w:vAlign w:val="center"/>
          </w:tcPr>
          <w:p w14:paraId="17C1F19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Ngành, nghề kinh doanh chính (</w:t>
            </w:r>
            <w:r w:rsidRPr="00331D5D">
              <w:rPr>
                <w:rFonts w:eastAsia="Times New Roman"/>
                <w:b/>
                <w:i/>
                <w:sz w:val="24"/>
                <w:szCs w:val="24"/>
                <w:lang w:eastAsia="zh-CN"/>
              </w:rPr>
              <w:t>đánh dấu X để chọn một trong các ngành, nghề đã kê khai</w:t>
            </w:r>
            <w:r w:rsidRPr="00331D5D">
              <w:rPr>
                <w:rFonts w:eastAsia="Times New Roman"/>
                <w:b/>
                <w:sz w:val="24"/>
                <w:szCs w:val="24"/>
                <w:lang w:eastAsia="zh-CN"/>
              </w:rPr>
              <w:t>)</w:t>
            </w:r>
          </w:p>
        </w:tc>
      </w:tr>
      <w:tr w:rsidR="005477A1" w:rsidRPr="00331D5D" w14:paraId="747FBAAC"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4A8604BF" w14:textId="3402BAE9"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lastRenderedPageBreak/>
              <w:t>1</w:t>
            </w:r>
          </w:p>
        </w:tc>
        <w:tc>
          <w:tcPr>
            <w:tcW w:w="3949" w:type="dxa"/>
            <w:tcBorders>
              <w:top w:val="single" w:sz="4" w:space="0" w:color="000000"/>
              <w:left w:val="single" w:sz="4" w:space="0" w:color="000000"/>
              <w:bottom w:val="single" w:sz="4" w:space="0" w:color="000000"/>
            </w:tcBorders>
            <w:shd w:val="clear" w:color="auto" w:fill="auto"/>
            <w:vAlign w:val="center"/>
          </w:tcPr>
          <w:p w14:paraId="1270E630" w14:textId="67C95715" w:rsidR="005477A1" w:rsidRPr="00331D5D" w:rsidRDefault="005477A1" w:rsidP="005477A1">
            <w:pPr>
              <w:tabs>
                <w:tab w:val="left" w:leader="dot" w:pos="9072"/>
              </w:tabs>
              <w:suppressAutoHyphens/>
              <w:snapToGrid w:val="0"/>
              <w:spacing w:before="120" w:after="120"/>
              <w:jc w:val="both"/>
              <w:rPr>
                <w:rFonts w:eastAsia="Times New Roman"/>
                <w:sz w:val="24"/>
                <w:szCs w:val="24"/>
                <w:lang w:eastAsia="zh-CN"/>
              </w:rPr>
            </w:pPr>
            <w:r>
              <w:rPr>
                <w:rFonts w:eastAsia="Times New Roman"/>
                <w:bCs/>
                <w:color w:val="000000" w:themeColor="text1"/>
                <w:sz w:val="24"/>
                <w:szCs w:val="24"/>
                <w:lang w:eastAsia="zh-CN"/>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B67E7" w14:textId="321EA3AF"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bCs/>
                <w:color w:val="000000" w:themeColor="text1"/>
                <w:sz w:val="24"/>
                <w:szCs w:val="24"/>
                <w:lang w:eastAsia="zh-CN"/>
              </w:rPr>
              <w:t>{create_company_approve_company_main_career.code}</w:t>
            </w:r>
          </w:p>
        </w:tc>
        <w:tc>
          <w:tcPr>
            <w:tcW w:w="3089" w:type="dxa"/>
            <w:tcBorders>
              <w:top w:val="single" w:sz="4" w:space="0" w:color="000000"/>
              <w:left w:val="single" w:sz="4" w:space="0" w:color="000000"/>
              <w:bottom w:val="single" w:sz="4" w:space="0" w:color="000000"/>
              <w:right w:val="single" w:sz="4" w:space="0" w:color="000000"/>
            </w:tcBorders>
            <w:vAlign w:val="center"/>
          </w:tcPr>
          <w:p w14:paraId="520DBFB1" w14:textId="5C7A4F5B"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t>X</w:t>
            </w:r>
          </w:p>
        </w:tc>
      </w:tr>
      <w:tr w:rsidR="005477A1" w:rsidRPr="00331D5D" w14:paraId="3B059B93"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71A1F0F6" w14:textId="612E1ACF" w:rsidR="005477A1" w:rsidRDefault="005477A1" w:rsidP="00330460">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3949" w:type="dxa"/>
            <w:tcBorders>
              <w:top w:val="single" w:sz="4" w:space="0" w:color="000000"/>
              <w:left w:val="single" w:sz="4" w:space="0" w:color="000000"/>
              <w:bottom w:val="single" w:sz="4" w:space="0" w:color="000000"/>
            </w:tcBorders>
            <w:shd w:val="clear" w:color="auto" w:fill="auto"/>
            <w:vAlign w:val="center"/>
          </w:tcPr>
          <w:p w14:paraId="6CA5F6CA" w14:textId="40C7712F" w:rsidR="005477A1" w:rsidRDefault="005477A1" w:rsidP="005477A1">
            <w:pPr>
              <w:tabs>
                <w:tab w:val="left" w:leader="dot" w:pos="9072"/>
              </w:tabs>
              <w:suppressAutoHyphens/>
              <w:snapToGrid w:val="0"/>
              <w:spacing w:before="120" w:after="120"/>
              <w:jc w:val="both"/>
              <w:rPr>
                <w:rFonts w:eastAsia="Times New Roman"/>
                <w:bCs/>
                <w:color w:val="000000" w:themeColor="text1"/>
                <w:sz w:val="24"/>
                <w:szCs w:val="24"/>
                <w:lang w:eastAsia="zh-CN"/>
              </w:rPr>
            </w:pPr>
            <w:r>
              <w:rPr>
                <w:rFonts w:eastAsia="Times New Roman"/>
                <w:bCs/>
                <w:color w:val="000000" w:themeColor="text1"/>
                <w:sz w:val="24"/>
                <w:szCs w:val="24"/>
                <w:lang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9931A" w14:textId="3E4DE6D3" w:rsidR="005477A1" w:rsidRDefault="005477A1" w:rsidP="003952CD">
            <w:pPr>
              <w:tabs>
                <w:tab w:val="left" w:leader="dot" w:pos="9072"/>
              </w:tabs>
              <w:suppressAutoHyphens/>
              <w:snapToGrid w:val="0"/>
              <w:spacing w:before="120" w:after="120"/>
              <w:jc w:val="center"/>
              <w:rPr>
                <w:rFonts w:eastAsia="Times New Roman"/>
                <w:bCs/>
                <w:color w:val="000000" w:themeColor="text1"/>
                <w:sz w:val="24"/>
                <w:szCs w:val="24"/>
                <w:lang w:eastAsia="zh-CN"/>
              </w:rPr>
            </w:pPr>
            <w:r>
              <w:rPr>
                <w:rFonts w:eastAsia="Times New Roman"/>
                <w:bCs/>
                <w:color w:val="000000" w:themeColor="text1"/>
                <w:sz w:val="24"/>
                <w:szCs w:val="24"/>
                <w:lang w:eastAsia="zh-CN"/>
              </w:rPr>
              <w:t>{code}</w:t>
            </w:r>
          </w:p>
        </w:tc>
        <w:tc>
          <w:tcPr>
            <w:tcW w:w="3089" w:type="dxa"/>
            <w:tcBorders>
              <w:top w:val="single" w:sz="4" w:space="0" w:color="000000"/>
              <w:left w:val="single" w:sz="4" w:space="0" w:color="000000"/>
              <w:bottom w:val="single" w:sz="4" w:space="0" w:color="000000"/>
              <w:right w:val="single" w:sz="4" w:space="0" w:color="000000"/>
            </w:tcBorders>
            <w:vAlign w:val="center"/>
          </w:tcPr>
          <w:p w14:paraId="428D1FB1" w14:textId="4D9D02D2" w:rsidR="005477A1" w:rsidRDefault="005477A1" w:rsidP="005477A1">
            <w:pPr>
              <w:tabs>
                <w:tab w:val="left" w:leader="dot" w:pos="9072"/>
              </w:tabs>
              <w:suppressAutoHyphens/>
              <w:snapToGrid w:val="0"/>
              <w:spacing w:before="120" w:after="120"/>
              <w:jc w:val="both"/>
              <w:rPr>
                <w:rFonts w:eastAsia="Times New Roman"/>
                <w:sz w:val="24"/>
                <w:szCs w:val="24"/>
                <w:lang w:eastAsia="zh-CN"/>
              </w:rPr>
            </w:pPr>
            <w:r>
              <w:rPr>
                <w:rFonts w:eastAsia="Times New Roman"/>
                <w:sz w:val="24"/>
                <w:szCs w:val="24"/>
                <w:lang w:eastAsia="zh-CN"/>
              </w:rPr>
              <w:t>{/create_company_approve_company_opt_career}</w:t>
            </w:r>
          </w:p>
        </w:tc>
      </w:tr>
    </w:tbl>
    <w:p w14:paraId="66716729" w14:textId="77777777" w:rsidR="005477A1" w:rsidRDefault="005477A1" w:rsidP="00164B6E">
      <w:pPr>
        <w:tabs>
          <w:tab w:val="left" w:leader="dot" w:pos="9072"/>
        </w:tabs>
        <w:suppressAutoHyphens/>
        <w:spacing w:before="120" w:after="120"/>
        <w:jc w:val="both"/>
        <w:rPr>
          <w:rFonts w:eastAsia="Times New Roman"/>
          <w:b/>
          <w:bCs/>
          <w:sz w:val="24"/>
          <w:szCs w:val="24"/>
          <w:lang w:eastAsia="zh-CN"/>
        </w:rPr>
      </w:pPr>
    </w:p>
    <w:p w14:paraId="63293C5D" w14:textId="1B8207C9" w:rsidR="006F3670" w:rsidRPr="00331D5D" w:rsidRDefault="006F3670" w:rsidP="00164B6E">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5. Vốn điều lệ</w:t>
      </w:r>
      <w:r w:rsidRPr="00331D5D">
        <w:rPr>
          <w:rFonts w:eastAsia="Times New Roman"/>
          <w:sz w:val="24"/>
          <w:szCs w:val="24"/>
          <w:lang w:eastAsia="zh-CN"/>
        </w:rPr>
        <w:t>:</w:t>
      </w:r>
    </w:p>
    <w:p w14:paraId="1CF24F6B" w14:textId="6B025645" w:rsidR="00B47624" w:rsidRP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Vốn điều lệ (bằng số; VNĐ): {</w:t>
      </w:r>
      <w:r w:rsidR="00603F3E">
        <w:rPr>
          <w:rFonts w:eastAsia="Times New Roman"/>
          <w:sz w:val="24"/>
          <w:szCs w:val="24"/>
          <w:lang w:eastAsia="zh-CN"/>
        </w:rPr>
        <w:t>create_company_approve_base_val_num | formatNumber: ‘.’</w:t>
      </w:r>
      <w:r w:rsidRPr="00B47624">
        <w:rPr>
          <w:rFonts w:eastAsia="Times New Roman"/>
          <w:sz w:val="24"/>
          <w:szCs w:val="24"/>
          <w:lang w:eastAsia="zh-CN"/>
        </w:rPr>
        <w:t>}</w:t>
      </w:r>
    </w:p>
    <w:p w14:paraId="16DD7B7D" w14:textId="77777777" w:rsidR="00B47624" w:rsidRP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Vốn điều lệ (bằng chữ; VNĐ): {create_company_approve_base_val_char} đồng.</w:t>
      </w:r>
    </w:p>
    <w:p w14:paraId="5023B130" w14:textId="77777777" w:rsid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Giá trị tương đương theo đơn vị tiền nước ngoài (nếu có, bằng số, loại ngoại tệ):</w:t>
      </w:r>
      <w:r w:rsidRPr="00B47624">
        <w:rPr>
          <w:rFonts w:eastAsia="Times New Roman"/>
          <w:sz w:val="24"/>
          <w:szCs w:val="24"/>
          <w:lang w:eastAsia="zh-CN"/>
        </w:rPr>
        <w:tab/>
      </w:r>
    </w:p>
    <w:p w14:paraId="25CAEBD1" w14:textId="5DDBB10A" w:rsidR="00205F58" w:rsidRDefault="00FA458E" w:rsidP="00B47624">
      <w:pPr>
        <w:tabs>
          <w:tab w:val="left" w:leader="dot" w:pos="9072"/>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0288" behindDoc="0" locked="0" layoutInCell="1" allowOverlap="1" wp14:anchorId="16CEECDD" wp14:editId="428BDE0A">
                <wp:simplePos x="0" y="0"/>
                <wp:positionH relativeFrom="column">
                  <wp:posOffset>2915285</wp:posOffset>
                </wp:positionH>
                <wp:positionV relativeFrom="paragraph">
                  <wp:posOffset>218440</wp:posOffset>
                </wp:positionV>
                <wp:extent cx="247650" cy="200025"/>
                <wp:effectExtent l="0" t="0" r="19050" b="15875"/>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C5BB6" id="Rectangle 174" o:spid="_x0000_s1026" style="position:absolute;margin-left:229.55pt;margin-top:17.2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"/>
            </w:pict>
          </mc:Fallback>
        </mc:AlternateContent>
      </w:r>
      <w:r w:rsidRPr="00331D5D">
        <w:rPr>
          <w:noProof/>
          <w:sz w:val="24"/>
          <w:szCs w:val="24"/>
        </w:rPr>
        <mc:AlternateContent>
          <mc:Choice Requires="wps">
            <w:drawing>
              <wp:anchor distT="0" distB="0" distL="114300" distR="114300" simplePos="0" relativeHeight="251659264" behindDoc="0" locked="0" layoutInCell="1" allowOverlap="1" wp14:anchorId="0B934078" wp14:editId="28F455B1">
                <wp:simplePos x="0" y="0"/>
                <wp:positionH relativeFrom="column">
                  <wp:posOffset>2095754</wp:posOffset>
                </wp:positionH>
                <wp:positionV relativeFrom="paragraph">
                  <wp:posOffset>203200</wp:posOffset>
                </wp:positionV>
                <wp:extent cx="247650" cy="200025"/>
                <wp:effectExtent l="0" t="0" r="19050" b="1587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E3221" id="Rectangle 173" o:spid="_x0000_s1026" style="position:absolute;margin-left:165pt;margin-top:16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"/>
            </w:pict>
          </mc:Fallback>
        </mc:AlternateContent>
      </w:r>
      <w:r w:rsidR="006F3670" w:rsidRPr="00331D5D">
        <w:rPr>
          <w:rFonts w:eastAsia="Times New Roman"/>
          <w:spacing w:val="-8"/>
          <w:sz w:val="24"/>
          <w:szCs w:val="24"/>
          <w:lang w:eastAsia="zh-CN"/>
        </w:rPr>
        <w:t>Có hiển thị thông tin về giá trị tương đương theo đơn vị tiền tệ nước ngoà</w:t>
      </w:r>
      <w:r w:rsidR="006F3670" w:rsidRPr="00331D5D">
        <w:rPr>
          <w:rFonts w:eastAsia="Times New Roman"/>
          <w:sz w:val="24"/>
          <w:szCs w:val="24"/>
          <w:lang w:eastAsia="zh-CN"/>
        </w:rPr>
        <w:t xml:space="preserve">i </w:t>
      </w:r>
      <w:r w:rsidR="006F3670" w:rsidRPr="00331D5D">
        <w:rPr>
          <w:rFonts w:eastAsia="Times New Roman"/>
          <w:spacing w:val="-6"/>
          <w:sz w:val="24"/>
          <w:szCs w:val="24"/>
          <w:lang w:eastAsia="zh-CN"/>
        </w:rPr>
        <w:t>trên Giấy chứng nhận đăng ký doanh nghiệp hay không?   Có           Không</w:t>
      </w:r>
      <w:r w:rsidR="006F3670" w:rsidRPr="00331D5D">
        <w:rPr>
          <w:rFonts w:eastAsia="Times New Roman"/>
          <w:sz w:val="24"/>
          <w:szCs w:val="24"/>
          <w:lang w:eastAsia="zh-CN"/>
        </w:rPr>
        <w:t xml:space="preserve"> </w:t>
      </w:r>
    </w:p>
    <w:p w14:paraId="155874AC" w14:textId="3B71A9D6"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406783B7" w14:textId="7D80987D" w:rsidR="006F3670" w:rsidRPr="00331D5D" w:rsidRDefault="006F3670" w:rsidP="00205F58">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261"/>
        <w:gridCol w:w="4252"/>
        <w:gridCol w:w="1418"/>
      </w:tblGrid>
      <w:tr w:rsidR="006F3670" w:rsidRPr="00331D5D" w14:paraId="45CD1E3D"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5E34E928"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Loại nguồn vốn</w:t>
            </w:r>
          </w:p>
        </w:tc>
        <w:tc>
          <w:tcPr>
            <w:tcW w:w="4252" w:type="dxa"/>
            <w:tcBorders>
              <w:top w:val="single" w:sz="4" w:space="0" w:color="000000"/>
              <w:left w:val="single" w:sz="4" w:space="0" w:color="000000"/>
              <w:bottom w:val="single" w:sz="4" w:space="0" w:color="000000"/>
            </w:tcBorders>
            <w:shd w:val="clear" w:color="auto" w:fill="auto"/>
            <w:vAlign w:val="center"/>
          </w:tcPr>
          <w:p w14:paraId="2EE19007"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Số tiền (</w:t>
            </w:r>
            <w:r w:rsidRPr="00331D5D">
              <w:rPr>
                <w:rFonts w:eastAsia="Times New Roman"/>
                <w:b/>
                <w:i/>
                <w:iCs/>
                <w:sz w:val="24"/>
                <w:szCs w:val="24"/>
                <w:lang w:eastAsia="zh-CN"/>
              </w:rPr>
              <w:t xml:space="preserve">bằng số; VNĐ </w:t>
            </w:r>
            <w:r w:rsidRPr="00331D5D">
              <w:rPr>
                <w:rFonts w:eastAsia="Times New Roman"/>
                <w:b/>
                <w:i/>
                <w:sz w:val="24"/>
                <w:szCs w:val="24"/>
                <w:lang w:eastAsia="zh-CN"/>
              </w:rPr>
              <w:t>và giá trị tương đương theo đơn vị tiền nước ngoài, nếu có</w:t>
            </w:r>
            <w:r w:rsidRPr="00331D5D">
              <w:rPr>
                <w:rFonts w:eastAsia="Times New Roman"/>
                <w:b/>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F36FC"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Tỷ lệ (</w:t>
            </w:r>
            <w:r w:rsidRPr="00331D5D">
              <w:rPr>
                <w:rFonts w:eastAsia="Times New Roman"/>
                <w:b/>
                <w:i/>
                <w:sz w:val="24"/>
                <w:szCs w:val="24"/>
                <w:lang w:eastAsia="zh-CN"/>
              </w:rPr>
              <w:t>%</w:t>
            </w:r>
            <w:r w:rsidRPr="00331D5D">
              <w:rPr>
                <w:rFonts w:eastAsia="Times New Roman"/>
                <w:b/>
                <w:sz w:val="24"/>
                <w:szCs w:val="24"/>
                <w:lang w:eastAsia="zh-CN"/>
              </w:rPr>
              <w:t>)</w:t>
            </w:r>
          </w:p>
        </w:tc>
      </w:tr>
      <w:tr w:rsidR="006F3670" w:rsidRPr="00331D5D" w14:paraId="033F5CFD" w14:textId="77777777" w:rsidTr="00BB699F">
        <w:tc>
          <w:tcPr>
            <w:tcW w:w="3261" w:type="dxa"/>
            <w:tcBorders>
              <w:top w:val="single" w:sz="4" w:space="0" w:color="000000"/>
              <w:left w:val="single" w:sz="4" w:space="0" w:color="000000"/>
              <w:bottom w:val="single" w:sz="4" w:space="0" w:color="000000"/>
            </w:tcBorders>
            <w:shd w:val="clear" w:color="auto" w:fill="auto"/>
          </w:tcPr>
          <w:p w14:paraId="690DE8F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Vốn ngân sách nhà nước</w:t>
            </w:r>
          </w:p>
        </w:tc>
        <w:tc>
          <w:tcPr>
            <w:tcW w:w="4252" w:type="dxa"/>
            <w:tcBorders>
              <w:top w:val="single" w:sz="4" w:space="0" w:color="000000"/>
              <w:left w:val="single" w:sz="4" w:space="0" w:color="000000"/>
              <w:bottom w:val="single" w:sz="4" w:space="0" w:color="000000"/>
            </w:tcBorders>
            <w:shd w:val="clear" w:color="auto" w:fill="auto"/>
          </w:tcPr>
          <w:p w14:paraId="55AE5D23" w14:textId="77777777" w:rsidR="006F3670" w:rsidRPr="00331D5D" w:rsidRDefault="006F3670" w:rsidP="00331D5D">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D37DDA9" w14:textId="77777777" w:rsidR="006F3670" w:rsidRPr="00331D5D" w:rsidRDefault="006F3670" w:rsidP="00331D5D">
            <w:pPr>
              <w:suppressAutoHyphens/>
              <w:snapToGrid w:val="0"/>
              <w:spacing w:before="120" w:after="120"/>
              <w:jc w:val="both"/>
              <w:rPr>
                <w:rFonts w:eastAsia="Times New Roman"/>
                <w:sz w:val="24"/>
                <w:szCs w:val="24"/>
                <w:lang w:eastAsia="zh-CN"/>
              </w:rPr>
            </w:pPr>
          </w:p>
        </w:tc>
      </w:tr>
      <w:tr w:rsidR="00E831FE" w:rsidRPr="00331D5D" w14:paraId="1EECEEC8" w14:textId="77777777" w:rsidTr="00BB699F">
        <w:tc>
          <w:tcPr>
            <w:tcW w:w="3261" w:type="dxa"/>
            <w:tcBorders>
              <w:top w:val="single" w:sz="4" w:space="0" w:color="000000"/>
              <w:left w:val="single" w:sz="4" w:space="0" w:color="000000"/>
              <w:bottom w:val="single" w:sz="4" w:space="0" w:color="000000"/>
            </w:tcBorders>
            <w:shd w:val="clear" w:color="auto" w:fill="auto"/>
          </w:tcPr>
          <w:p w14:paraId="30DEF90E"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tư nhân</w:t>
            </w:r>
          </w:p>
        </w:tc>
        <w:tc>
          <w:tcPr>
            <w:tcW w:w="4252" w:type="dxa"/>
            <w:tcBorders>
              <w:top w:val="single" w:sz="4" w:space="0" w:color="000000"/>
              <w:left w:val="single" w:sz="4" w:space="0" w:color="000000"/>
              <w:bottom w:val="single" w:sz="4" w:space="0" w:color="000000"/>
            </w:tcBorders>
            <w:shd w:val="clear" w:color="auto" w:fill="auto"/>
          </w:tcPr>
          <w:p w14:paraId="750548D4" w14:textId="2A787889" w:rsidR="00E831FE" w:rsidRPr="00331D5D" w:rsidRDefault="00E831FE" w:rsidP="00E831FE">
            <w:pPr>
              <w:suppressAutoHyphens/>
              <w:snapToGrid w:val="0"/>
              <w:spacing w:before="120" w:after="120"/>
              <w:jc w:val="center"/>
              <w:rPr>
                <w:rFonts w:eastAsia="Times New Roman"/>
                <w:sz w:val="24"/>
                <w:szCs w:val="24"/>
                <w:lang w:eastAsia="zh-CN"/>
              </w:rPr>
            </w:pPr>
            <w:r w:rsidRPr="00743C15">
              <w:rPr>
                <w:rFonts w:eastAsia="Times New Roman"/>
                <w:sz w:val="24"/>
                <w:szCs w:val="24"/>
                <w:lang w:eastAsia="zh-CN"/>
              </w:rPr>
              <w:t>{</w:t>
            </w:r>
            <w:r w:rsidR="00603F3E">
              <w:rPr>
                <w:rFonts w:eastAsia="Times New Roman"/>
                <w:sz w:val="24"/>
                <w:szCs w:val="24"/>
                <w:lang w:eastAsia="zh-CN"/>
              </w:rPr>
              <w:t>create_company_approve_base_val_num | formatNumber: ‘.’</w:t>
            </w:r>
            <w:r w:rsidRPr="00743C15">
              <w:rPr>
                <w:rFonts w:eastAsia="Times New Roman"/>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6C7ED71" w14:textId="1E6E378A" w:rsidR="00E831FE" w:rsidRPr="00331D5D" w:rsidRDefault="00E831FE" w:rsidP="00E831FE">
            <w:pPr>
              <w:suppressAutoHyphens/>
              <w:snapToGrid w:val="0"/>
              <w:spacing w:before="120" w:after="120"/>
              <w:jc w:val="center"/>
              <w:rPr>
                <w:rFonts w:eastAsia="Times New Roman"/>
                <w:sz w:val="24"/>
                <w:szCs w:val="24"/>
                <w:lang w:eastAsia="zh-CN"/>
              </w:rPr>
            </w:pPr>
            <w:r>
              <w:rPr>
                <w:rFonts w:eastAsia="Times New Roman"/>
                <w:sz w:val="24"/>
                <w:szCs w:val="24"/>
                <w:lang w:eastAsia="zh-CN"/>
              </w:rPr>
              <w:t>100%</w:t>
            </w:r>
          </w:p>
        </w:tc>
      </w:tr>
      <w:tr w:rsidR="00E831FE" w:rsidRPr="00331D5D" w14:paraId="312C404F" w14:textId="77777777" w:rsidTr="00BB699F">
        <w:tc>
          <w:tcPr>
            <w:tcW w:w="3261" w:type="dxa"/>
            <w:tcBorders>
              <w:top w:val="single" w:sz="4" w:space="0" w:color="000000"/>
              <w:left w:val="single" w:sz="4" w:space="0" w:color="000000"/>
              <w:bottom w:val="single" w:sz="4" w:space="0" w:color="000000"/>
            </w:tcBorders>
            <w:shd w:val="clear" w:color="auto" w:fill="auto"/>
          </w:tcPr>
          <w:p w14:paraId="02912343"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nước ngoài</w:t>
            </w:r>
          </w:p>
        </w:tc>
        <w:tc>
          <w:tcPr>
            <w:tcW w:w="4252" w:type="dxa"/>
            <w:tcBorders>
              <w:top w:val="single" w:sz="4" w:space="0" w:color="000000"/>
              <w:left w:val="single" w:sz="4" w:space="0" w:color="000000"/>
              <w:bottom w:val="single" w:sz="4" w:space="0" w:color="000000"/>
            </w:tcBorders>
            <w:shd w:val="clear" w:color="auto" w:fill="auto"/>
          </w:tcPr>
          <w:p w14:paraId="15026216"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779A7EF"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r w:rsidR="00E831FE" w:rsidRPr="00331D5D" w14:paraId="352DE053" w14:textId="77777777" w:rsidTr="00BB699F">
        <w:tc>
          <w:tcPr>
            <w:tcW w:w="3261" w:type="dxa"/>
            <w:tcBorders>
              <w:top w:val="single" w:sz="4" w:space="0" w:color="000000"/>
              <w:left w:val="single" w:sz="4" w:space="0" w:color="000000"/>
              <w:bottom w:val="single" w:sz="4" w:space="0" w:color="000000"/>
            </w:tcBorders>
            <w:shd w:val="clear" w:color="auto" w:fill="auto"/>
          </w:tcPr>
          <w:p w14:paraId="09ABF14B"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khác</w:t>
            </w:r>
          </w:p>
        </w:tc>
        <w:tc>
          <w:tcPr>
            <w:tcW w:w="4252" w:type="dxa"/>
            <w:tcBorders>
              <w:top w:val="single" w:sz="4" w:space="0" w:color="000000"/>
              <w:left w:val="single" w:sz="4" w:space="0" w:color="000000"/>
              <w:bottom w:val="single" w:sz="4" w:space="0" w:color="000000"/>
            </w:tcBorders>
            <w:shd w:val="clear" w:color="auto" w:fill="auto"/>
          </w:tcPr>
          <w:p w14:paraId="24546E83"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6206E22"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r w:rsidR="00E831FE" w:rsidRPr="00331D5D" w14:paraId="01E24009" w14:textId="77777777" w:rsidTr="00BB699F">
        <w:tc>
          <w:tcPr>
            <w:tcW w:w="3261" w:type="dxa"/>
            <w:tcBorders>
              <w:top w:val="single" w:sz="4" w:space="0" w:color="000000"/>
              <w:left w:val="single" w:sz="4" w:space="0" w:color="000000"/>
              <w:bottom w:val="single" w:sz="4" w:space="0" w:color="000000"/>
            </w:tcBorders>
            <w:shd w:val="clear" w:color="auto" w:fill="auto"/>
          </w:tcPr>
          <w:p w14:paraId="3C039F0D"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Tổng cộng</w:t>
            </w:r>
          </w:p>
        </w:tc>
        <w:tc>
          <w:tcPr>
            <w:tcW w:w="4252" w:type="dxa"/>
            <w:tcBorders>
              <w:top w:val="single" w:sz="4" w:space="0" w:color="000000"/>
              <w:left w:val="single" w:sz="4" w:space="0" w:color="000000"/>
              <w:bottom w:val="single" w:sz="4" w:space="0" w:color="000000"/>
            </w:tcBorders>
            <w:shd w:val="clear" w:color="auto" w:fill="auto"/>
          </w:tcPr>
          <w:p w14:paraId="71F999D3" w14:textId="37CAF608" w:rsidR="00E831FE" w:rsidRPr="00331D5D" w:rsidRDefault="00C1259E" w:rsidP="00C1259E">
            <w:pPr>
              <w:suppressAutoHyphens/>
              <w:snapToGrid w:val="0"/>
              <w:spacing w:before="120" w:after="120"/>
              <w:jc w:val="center"/>
              <w:rPr>
                <w:rFonts w:eastAsia="Times New Roman"/>
                <w:sz w:val="24"/>
                <w:szCs w:val="24"/>
                <w:lang w:eastAsia="zh-CN"/>
              </w:rPr>
            </w:pPr>
            <w:r w:rsidRPr="00C1259E">
              <w:rPr>
                <w:rFonts w:eastAsia="Times New Roman"/>
                <w:sz w:val="24"/>
                <w:szCs w:val="24"/>
                <w:lang w:eastAsia="zh-CN"/>
              </w:rPr>
              <w:t>{</w:t>
            </w:r>
            <w:r w:rsidR="00603F3E">
              <w:rPr>
                <w:rFonts w:eastAsia="Times New Roman"/>
                <w:sz w:val="24"/>
                <w:szCs w:val="24"/>
                <w:lang w:eastAsia="zh-CN"/>
              </w:rPr>
              <w:t>create_company_approve_base_val_num | formatNumber: ‘.’</w:t>
            </w:r>
            <w:r w:rsidRPr="00C1259E">
              <w:rPr>
                <w:rFonts w:eastAsia="Times New Roman"/>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F8F2745" w14:textId="285D1443" w:rsidR="00E831FE" w:rsidRPr="00331D5D" w:rsidRDefault="00C1259E" w:rsidP="00C1259E">
            <w:pPr>
              <w:suppressAutoHyphens/>
              <w:snapToGrid w:val="0"/>
              <w:spacing w:before="120" w:after="120"/>
              <w:jc w:val="center"/>
              <w:rPr>
                <w:rFonts w:eastAsia="Times New Roman"/>
                <w:sz w:val="24"/>
                <w:szCs w:val="24"/>
                <w:lang w:eastAsia="zh-CN"/>
              </w:rPr>
            </w:pPr>
            <w:r w:rsidRPr="00C1259E">
              <w:rPr>
                <w:rFonts w:eastAsia="Times New Roman"/>
                <w:sz w:val="24"/>
                <w:szCs w:val="24"/>
                <w:lang w:eastAsia="zh-CN"/>
              </w:rPr>
              <w:t>100%</w:t>
            </w:r>
          </w:p>
        </w:tc>
      </w:tr>
    </w:tbl>
    <w:p w14:paraId="0AE4FF15" w14:textId="77777777"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5FBF5510" w14:textId="4966E17B" w:rsidR="006F3670" w:rsidRPr="00331D5D" w:rsidRDefault="006F3670" w:rsidP="00205F58">
      <w:pPr>
        <w:tabs>
          <w:tab w:val="left" w:leader="dot" w:pos="9072"/>
        </w:tabs>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7. Thông tin về cổ phần:</w:t>
      </w:r>
    </w:p>
    <w:p w14:paraId="4A2F1EB5" w14:textId="77777777" w:rsidR="006F3670" w:rsidRPr="00331D5D" w:rsidRDefault="006F3670" w:rsidP="00205F58">
      <w:pPr>
        <w:tabs>
          <w:tab w:val="left" w:leader="dot" w:pos="8789"/>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Mệnh giá cổ phần (</w:t>
      </w:r>
      <w:r w:rsidRPr="00331D5D">
        <w:rPr>
          <w:rFonts w:eastAsia="Times New Roman"/>
          <w:bCs/>
          <w:i/>
          <w:sz w:val="24"/>
          <w:szCs w:val="24"/>
          <w:lang w:eastAsia="zh-CN"/>
        </w:rPr>
        <w:t>VNĐ</w:t>
      </w:r>
      <w:r w:rsidRPr="00331D5D">
        <w:rPr>
          <w:rFonts w:eastAsia="Times New Roman"/>
          <w:bCs/>
          <w:sz w:val="24"/>
          <w:szCs w:val="24"/>
          <w:lang w:eastAsia="zh-CN"/>
        </w:rPr>
        <w:t>):</w:t>
      </w:r>
      <w:r w:rsidRPr="00331D5D">
        <w:rPr>
          <w:rFonts w:eastAsia="Times New Roman"/>
          <w:bCs/>
          <w:sz w:val="24"/>
          <w:szCs w:val="24"/>
          <w:lang w:eastAsia="zh-CN"/>
        </w:rPr>
        <w:tab/>
      </w:r>
    </w:p>
    <w:p w14:paraId="0CB9D2B5" w14:textId="77777777" w:rsidR="006F3670" w:rsidRPr="00331D5D" w:rsidRDefault="006F3670" w:rsidP="00331D5D">
      <w:pPr>
        <w:tabs>
          <w:tab w:val="left" w:leader="dot" w:pos="8789"/>
        </w:tabs>
        <w:suppressAutoHyphens/>
        <w:spacing w:before="120" w:after="120"/>
        <w:ind w:firstLine="567"/>
        <w:jc w:val="both"/>
        <w:rPr>
          <w:rFonts w:eastAsia="Times New Roman"/>
          <w:bCs/>
          <w:sz w:val="24"/>
          <w:szCs w:val="24"/>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31"/>
        <w:gridCol w:w="1353"/>
        <w:gridCol w:w="1794"/>
        <w:gridCol w:w="1780"/>
      </w:tblGrid>
      <w:tr w:rsidR="006F3670" w:rsidRPr="00331D5D" w14:paraId="07AF2366" w14:textId="77777777" w:rsidTr="00BB699F">
        <w:tc>
          <w:tcPr>
            <w:tcW w:w="746" w:type="dxa"/>
            <w:shd w:val="clear" w:color="auto" w:fill="auto"/>
            <w:vAlign w:val="center"/>
          </w:tcPr>
          <w:p w14:paraId="4FD53222"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lastRenderedPageBreak/>
              <w:t>STT</w:t>
            </w:r>
          </w:p>
        </w:tc>
        <w:tc>
          <w:tcPr>
            <w:tcW w:w="3331" w:type="dxa"/>
            <w:shd w:val="clear" w:color="auto" w:fill="auto"/>
            <w:vAlign w:val="center"/>
          </w:tcPr>
          <w:p w14:paraId="40F12E06"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Loại cổ phần</w:t>
            </w:r>
          </w:p>
        </w:tc>
        <w:tc>
          <w:tcPr>
            <w:tcW w:w="1353" w:type="dxa"/>
            <w:shd w:val="clear" w:color="auto" w:fill="auto"/>
            <w:vAlign w:val="center"/>
          </w:tcPr>
          <w:p w14:paraId="7F7F76B1"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Số lượng</w:t>
            </w:r>
          </w:p>
        </w:tc>
        <w:tc>
          <w:tcPr>
            <w:tcW w:w="1794" w:type="dxa"/>
            <w:shd w:val="clear" w:color="auto" w:fill="auto"/>
            <w:vAlign w:val="center"/>
          </w:tcPr>
          <w:p w14:paraId="57F94E53"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Giá trị (</w:t>
            </w:r>
            <w:r w:rsidRPr="00331D5D">
              <w:rPr>
                <w:rFonts w:eastAsia="Times New Roman"/>
                <w:b/>
                <w:bCs/>
                <w:i/>
                <w:sz w:val="24"/>
                <w:szCs w:val="24"/>
                <w:lang w:eastAsia="zh-CN"/>
              </w:rPr>
              <w:t>bằng số, VNĐ</w:t>
            </w:r>
            <w:r w:rsidRPr="00331D5D">
              <w:rPr>
                <w:rFonts w:eastAsia="Times New Roman"/>
                <w:b/>
                <w:bCs/>
                <w:sz w:val="24"/>
                <w:szCs w:val="24"/>
                <w:lang w:eastAsia="zh-CN"/>
              </w:rPr>
              <w:t>)</w:t>
            </w:r>
          </w:p>
        </w:tc>
        <w:tc>
          <w:tcPr>
            <w:tcW w:w="1780" w:type="dxa"/>
            <w:vAlign w:val="center"/>
          </w:tcPr>
          <w:p w14:paraId="123EA0E5"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Tỉ lệ so với vốn điều lệ (</w:t>
            </w:r>
            <w:r w:rsidRPr="00331D5D">
              <w:rPr>
                <w:rFonts w:eastAsia="Times New Roman"/>
                <w:b/>
                <w:bCs/>
                <w:i/>
                <w:sz w:val="24"/>
                <w:szCs w:val="24"/>
                <w:lang w:eastAsia="zh-CN"/>
              </w:rPr>
              <w:t>%</w:t>
            </w:r>
            <w:r w:rsidRPr="00331D5D">
              <w:rPr>
                <w:rFonts w:eastAsia="Times New Roman"/>
                <w:b/>
                <w:bCs/>
                <w:sz w:val="24"/>
                <w:szCs w:val="24"/>
                <w:lang w:eastAsia="zh-CN"/>
              </w:rPr>
              <w:t>)</w:t>
            </w:r>
          </w:p>
        </w:tc>
      </w:tr>
      <w:tr w:rsidR="006F3670" w:rsidRPr="00331D5D" w14:paraId="5E2ECA51" w14:textId="77777777" w:rsidTr="00BB699F">
        <w:tc>
          <w:tcPr>
            <w:tcW w:w="746" w:type="dxa"/>
            <w:shd w:val="clear" w:color="auto" w:fill="auto"/>
          </w:tcPr>
          <w:p w14:paraId="64EDA7FD"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1</w:t>
            </w:r>
          </w:p>
        </w:tc>
        <w:tc>
          <w:tcPr>
            <w:tcW w:w="3331" w:type="dxa"/>
            <w:shd w:val="clear" w:color="auto" w:fill="auto"/>
          </w:tcPr>
          <w:p w14:paraId="0C528DF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phổ thông</w:t>
            </w:r>
          </w:p>
        </w:tc>
        <w:tc>
          <w:tcPr>
            <w:tcW w:w="1353" w:type="dxa"/>
            <w:shd w:val="clear" w:color="auto" w:fill="auto"/>
          </w:tcPr>
          <w:p w14:paraId="561E377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6043BE0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21DE09E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0636F327" w14:textId="77777777" w:rsidTr="00BB699F">
        <w:tc>
          <w:tcPr>
            <w:tcW w:w="746" w:type="dxa"/>
            <w:shd w:val="clear" w:color="auto" w:fill="auto"/>
          </w:tcPr>
          <w:p w14:paraId="441478BE"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2</w:t>
            </w:r>
          </w:p>
        </w:tc>
        <w:tc>
          <w:tcPr>
            <w:tcW w:w="3331" w:type="dxa"/>
            <w:shd w:val="clear" w:color="auto" w:fill="auto"/>
          </w:tcPr>
          <w:p w14:paraId="6068D96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biểu quyết</w:t>
            </w:r>
          </w:p>
        </w:tc>
        <w:tc>
          <w:tcPr>
            <w:tcW w:w="1353" w:type="dxa"/>
            <w:shd w:val="clear" w:color="auto" w:fill="auto"/>
          </w:tcPr>
          <w:p w14:paraId="3169301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2B66BCD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1F687AAD"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D5DCDF1" w14:textId="77777777" w:rsidTr="00BB699F">
        <w:tc>
          <w:tcPr>
            <w:tcW w:w="746" w:type="dxa"/>
            <w:shd w:val="clear" w:color="auto" w:fill="auto"/>
          </w:tcPr>
          <w:p w14:paraId="051ACA68"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3</w:t>
            </w:r>
          </w:p>
        </w:tc>
        <w:tc>
          <w:tcPr>
            <w:tcW w:w="3331" w:type="dxa"/>
            <w:shd w:val="clear" w:color="auto" w:fill="auto"/>
          </w:tcPr>
          <w:p w14:paraId="6FD3A3D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cổ tức</w:t>
            </w:r>
          </w:p>
        </w:tc>
        <w:tc>
          <w:tcPr>
            <w:tcW w:w="1353" w:type="dxa"/>
            <w:shd w:val="clear" w:color="auto" w:fill="auto"/>
          </w:tcPr>
          <w:p w14:paraId="25414174"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378CA9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C00FFA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3126A59B" w14:textId="77777777" w:rsidTr="00BB699F">
        <w:tc>
          <w:tcPr>
            <w:tcW w:w="746" w:type="dxa"/>
            <w:shd w:val="clear" w:color="auto" w:fill="auto"/>
          </w:tcPr>
          <w:p w14:paraId="02B26993"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4</w:t>
            </w:r>
          </w:p>
        </w:tc>
        <w:tc>
          <w:tcPr>
            <w:tcW w:w="3331" w:type="dxa"/>
            <w:shd w:val="clear" w:color="auto" w:fill="auto"/>
          </w:tcPr>
          <w:p w14:paraId="1188E9C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hoàn lại</w:t>
            </w:r>
          </w:p>
        </w:tc>
        <w:tc>
          <w:tcPr>
            <w:tcW w:w="1353" w:type="dxa"/>
            <w:shd w:val="clear" w:color="auto" w:fill="auto"/>
          </w:tcPr>
          <w:p w14:paraId="4C7CFB5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71C3221A"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600360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7D7EA06" w14:textId="77777777" w:rsidTr="00BB699F">
        <w:tc>
          <w:tcPr>
            <w:tcW w:w="746" w:type="dxa"/>
            <w:shd w:val="clear" w:color="auto" w:fill="auto"/>
          </w:tcPr>
          <w:p w14:paraId="32AC0214"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5</w:t>
            </w:r>
          </w:p>
        </w:tc>
        <w:tc>
          <w:tcPr>
            <w:tcW w:w="3331" w:type="dxa"/>
            <w:shd w:val="clear" w:color="auto" w:fill="auto"/>
          </w:tcPr>
          <w:p w14:paraId="0BD879C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Các cổ phần ưu đãi khác</w:t>
            </w:r>
          </w:p>
        </w:tc>
        <w:tc>
          <w:tcPr>
            <w:tcW w:w="1353" w:type="dxa"/>
            <w:shd w:val="clear" w:color="auto" w:fill="auto"/>
          </w:tcPr>
          <w:p w14:paraId="0AC4B032"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36A82D0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CD44E9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660C0F8A" w14:textId="77777777" w:rsidTr="00BB699F">
        <w:tc>
          <w:tcPr>
            <w:tcW w:w="4077" w:type="dxa"/>
            <w:gridSpan w:val="2"/>
            <w:shd w:val="clear" w:color="auto" w:fill="auto"/>
          </w:tcPr>
          <w:p w14:paraId="2139A2B3"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Tổng số</w:t>
            </w:r>
          </w:p>
        </w:tc>
        <w:tc>
          <w:tcPr>
            <w:tcW w:w="1353" w:type="dxa"/>
            <w:shd w:val="clear" w:color="auto" w:fill="auto"/>
          </w:tcPr>
          <w:p w14:paraId="3B23818C"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C2DAD80"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F65F8F1"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bl>
    <w:p w14:paraId="5B1C3E7B" w14:textId="77777777" w:rsidR="00B92812" w:rsidRDefault="00B92812" w:rsidP="00B92812">
      <w:pPr>
        <w:tabs>
          <w:tab w:val="left" w:leader="dot" w:pos="9072"/>
        </w:tabs>
        <w:suppressAutoHyphens/>
        <w:spacing w:before="120" w:after="120"/>
        <w:jc w:val="both"/>
        <w:rPr>
          <w:rFonts w:eastAsia="Times New Roman"/>
          <w:bCs/>
          <w:sz w:val="24"/>
          <w:szCs w:val="24"/>
          <w:lang w:eastAsia="zh-CN"/>
        </w:rPr>
      </w:pPr>
    </w:p>
    <w:p w14:paraId="28D24A2C" w14:textId="6595EE97" w:rsidR="006F3670" w:rsidRPr="00B92812" w:rsidRDefault="006F3670" w:rsidP="00B92812">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Thông tin về cổ phần được quyền chào bán: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528"/>
        <w:gridCol w:w="2659"/>
      </w:tblGrid>
      <w:tr w:rsidR="006F3670" w:rsidRPr="00331D5D" w14:paraId="17EB9987" w14:textId="77777777" w:rsidTr="00BB699F">
        <w:tc>
          <w:tcPr>
            <w:tcW w:w="1101" w:type="dxa"/>
            <w:shd w:val="clear" w:color="auto" w:fill="auto"/>
          </w:tcPr>
          <w:p w14:paraId="26744909" w14:textId="77777777" w:rsidR="006F3670" w:rsidRPr="00331D5D" w:rsidRDefault="006F3670" w:rsidP="00331D5D">
            <w:pPr>
              <w:spacing w:before="120" w:after="120"/>
              <w:jc w:val="center"/>
              <w:rPr>
                <w:b/>
                <w:noProof/>
                <w:sz w:val="24"/>
                <w:szCs w:val="24"/>
              </w:rPr>
            </w:pPr>
            <w:r w:rsidRPr="00331D5D">
              <w:rPr>
                <w:b/>
                <w:noProof/>
                <w:sz w:val="24"/>
                <w:szCs w:val="24"/>
              </w:rPr>
              <w:t>STT</w:t>
            </w:r>
          </w:p>
        </w:tc>
        <w:tc>
          <w:tcPr>
            <w:tcW w:w="5528" w:type="dxa"/>
            <w:shd w:val="clear" w:color="auto" w:fill="auto"/>
          </w:tcPr>
          <w:p w14:paraId="5622A9F2" w14:textId="77777777" w:rsidR="006F3670" w:rsidRPr="00331D5D" w:rsidRDefault="006F3670" w:rsidP="00331D5D">
            <w:pPr>
              <w:spacing w:before="120" w:after="120"/>
              <w:jc w:val="center"/>
              <w:rPr>
                <w:b/>
                <w:noProof/>
                <w:sz w:val="24"/>
                <w:szCs w:val="24"/>
              </w:rPr>
            </w:pPr>
            <w:r w:rsidRPr="00331D5D">
              <w:rPr>
                <w:b/>
                <w:noProof/>
                <w:sz w:val="24"/>
                <w:szCs w:val="24"/>
              </w:rPr>
              <w:t>Loại cổ phần được quyền chào bán</w:t>
            </w:r>
          </w:p>
        </w:tc>
        <w:tc>
          <w:tcPr>
            <w:tcW w:w="2659" w:type="dxa"/>
            <w:shd w:val="clear" w:color="auto" w:fill="auto"/>
          </w:tcPr>
          <w:p w14:paraId="0ADE944A" w14:textId="77777777" w:rsidR="006F3670" w:rsidRPr="00331D5D" w:rsidRDefault="006F3670" w:rsidP="00331D5D">
            <w:pPr>
              <w:spacing w:before="120" w:after="120"/>
              <w:jc w:val="center"/>
              <w:rPr>
                <w:b/>
                <w:noProof/>
                <w:sz w:val="24"/>
                <w:szCs w:val="24"/>
              </w:rPr>
            </w:pPr>
            <w:r w:rsidRPr="00331D5D">
              <w:rPr>
                <w:b/>
                <w:noProof/>
                <w:sz w:val="24"/>
                <w:szCs w:val="24"/>
              </w:rPr>
              <w:t>Số lượng</w:t>
            </w:r>
          </w:p>
        </w:tc>
      </w:tr>
      <w:tr w:rsidR="006F3670" w:rsidRPr="00331D5D" w14:paraId="6307E5C9" w14:textId="77777777" w:rsidTr="00BB699F">
        <w:tc>
          <w:tcPr>
            <w:tcW w:w="1101" w:type="dxa"/>
            <w:shd w:val="clear" w:color="auto" w:fill="auto"/>
          </w:tcPr>
          <w:p w14:paraId="446D7DD3" w14:textId="77777777" w:rsidR="006F3670" w:rsidRPr="00331D5D" w:rsidRDefault="006F3670" w:rsidP="00331D5D">
            <w:pPr>
              <w:spacing w:before="120" w:after="120"/>
              <w:jc w:val="center"/>
              <w:rPr>
                <w:noProof/>
                <w:sz w:val="24"/>
                <w:szCs w:val="24"/>
              </w:rPr>
            </w:pPr>
            <w:r w:rsidRPr="00331D5D">
              <w:rPr>
                <w:noProof/>
                <w:sz w:val="24"/>
                <w:szCs w:val="24"/>
              </w:rPr>
              <w:t>1</w:t>
            </w:r>
          </w:p>
        </w:tc>
        <w:tc>
          <w:tcPr>
            <w:tcW w:w="5528" w:type="dxa"/>
            <w:shd w:val="clear" w:color="auto" w:fill="auto"/>
          </w:tcPr>
          <w:p w14:paraId="3780E0D1" w14:textId="77777777" w:rsidR="006F3670" w:rsidRPr="00331D5D" w:rsidRDefault="006F3670" w:rsidP="00331D5D">
            <w:pPr>
              <w:spacing w:before="120" w:after="120"/>
              <w:jc w:val="both"/>
              <w:rPr>
                <w:noProof/>
                <w:sz w:val="24"/>
                <w:szCs w:val="24"/>
              </w:rPr>
            </w:pPr>
            <w:r w:rsidRPr="00331D5D">
              <w:rPr>
                <w:noProof/>
                <w:sz w:val="24"/>
                <w:szCs w:val="24"/>
              </w:rPr>
              <w:t>Cổ phần phổ thông</w:t>
            </w:r>
          </w:p>
        </w:tc>
        <w:tc>
          <w:tcPr>
            <w:tcW w:w="2659" w:type="dxa"/>
            <w:shd w:val="clear" w:color="auto" w:fill="auto"/>
          </w:tcPr>
          <w:p w14:paraId="663D919B" w14:textId="77777777" w:rsidR="006F3670" w:rsidRPr="00331D5D" w:rsidRDefault="006F3670" w:rsidP="00331D5D">
            <w:pPr>
              <w:spacing w:before="120" w:after="120"/>
              <w:jc w:val="both"/>
              <w:rPr>
                <w:noProof/>
                <w:sz w:val="24"/>
                <w:szCs w:val="24"/>
              </w:rPr>
            </w:pPr>
          </w:p>
        </w:tc>
      </w:tr>
      <w:tr w:rsidR="006F3670" w:rsidRPr="00331D5D" w14:paraId="095AAC2A" w14:textId="77777777" w:rsidTr="00BB699F">
        <w:tc>
          <w:tcPr>
            <w:tcW w:w="1101" w:type="dxa"/>
            <w:shd w:val="clear" w:color="auto" w:fill="auto"/>
          </w:tcPr>
          <w:p w14:paraId="4107413D" w14:textId="77777777" w:rsidR="006F3670" w:rsidRPr="00331D5D" w:rsidRDefault="006F3670" w:rsidP="00331D5D">
            <w:pPr>
              <w:spacing w:before="120" w:after="120"/>
              <w:jc w:val="center"/>
              <w:rPr>
                <w:noProof/>
                <w:sz w:val="24"/>
                <w:szCs w:val="24"/>
              </w:rPr>
            </w:pPr>
            <w:r w:rsidRPr="00331D5D">
              <w:rPr>
                <w:noProof/>
                <w:sz w:val="24"/>
                <w:szCs w:val="24"/>
              </w:rPr>
              <w:t>2</w:t>
            </w:r>
          </w:p>
        </w:tc>
        <w:tc>
          <w:tcPr>
            <w:tcW w:w="5528" w:type="dxa"/>
            <w:shd w:val="clear" w:color="auto" w:fill="auto"/>
          </w:tcPr>
          <w:p w14:paraId="4E5E863E" w14:textId="77777777" w:rsidR="006F3670" w:rsidRPr="00331D5D" w:rsidRDefault="006F3670" w:rsidP="00331D5D">
            <w:pPr>
              <w:spacing w:before="120" w:after="120"/>
              <w:jc w:val="both"/>
              <w:rPr>
                <w:noProof/>
                <w:sz w:val="24"/>
                <w:szCs w:val="24"/>
              </w:rPr>
            </w:pPr>
            <w:r w:rsidRPr="00331D5D">
              <w:rPr>
                <w:noProof/>
                <w:sz w:val="24"/>
                <w:szCs w:val="24"/>
              </w:rPr>
              <w:t>Cổ phần ưu đãi biểu quyết</w:t>
            </w:r>
          </w:p>
        </w:tc>
        <w:tc>
          <w:tcPr>
            <w:tcW w:w="2659" w:type="dxa"/>
            <w:shd w:val="clear" w:color="auto" w:fill="auto"/>
          </w:tcPr>
          <w:p w14:paraId="1B50E47F" w14:textId="77777777" w:rsidR="006F3670" w:rsidRPr="00331D5D" w:rsidRDefault="006F3670" w:rsidP="00331D5D">
            <w:pPr>
              <w:spacing w:before="120" w:after="120"/>
              <w:jc w:val="both"/>
              <w:rPr>
                <w:noProof/>
                <w:sz w:val="24"/>
                <w:szCs w:val="24"/>
              </w:rPr>
            </w:pPr>
          </w:p>
        </w:tc>
      </w:tr>
      <w:tr w:rsidR="006F3670" w:rsidRPr="00331D5D" w14:paraId="0A920035" w14:textId="77777777" w:rsidTr="00BB699F">
        <w:tc>
          <w:tcPr>
            <w:tcW w:w="1101" w:type="dxa"/>
            <w:shd w:val="clear" w:color="auto" w:fill="auto"/>
          </w:tcPr>
          <w:p w14:paraId="768B7A6E" w14:textId="77777777" w:rsidR="006F3670" w:rsidRPr="00331D5D" w:rsidRDefault="006F3670" w:rsidP="00331D5D">
            <w:pPr>
              <w:spacing w:before="120" w:after="120"/>
              <w:jc w:val="center"/>
              <w:rPr>
                <w:noProof/>
                <w:sz w:val="24"/>
                <w:szCs w:val="24"/>
              </w:rPr>
            </w:pPr>
            <w:r w:rsidRPr="00331D5D">
              <w:rPr>
                <w:noProof/>
                <w:sz w:val="24"/>
                <w:szCs w:val="24"/>
              </w:rPr>
              <w:t>3</w:t>
            </w:r>
          </w:p>
        </w:tc>
        <w:tc>
          <w:tcPr>
            <w:tcW w:w="5528" w:type="dxa"/>
            <w:shd w:val="clear" w:color="auto" w:fill="auto"/>
          </w:tcPr>
          <w:p w14:paraId="5FE4D07C" w14:textId="77777777" w:rsidR="006F3670" w:rsidRPr="00331D5D" w:rsidRDefault="006F3670" w:rsidP="00331D5D">
            <w:pPr>
              <w:spacing w:before="120" w:after="120"/>
              <w:jc w:val="both"/>
              <w:rPr>
                <w:noProof/>
                <w:sz w:val="24"/>
                <w:szCs w:val="24"/>
              </w:rPr>
            </w:pPr>
            <w:r w:rsidRPr="00331D5D">
              <w:rPr>
                <w:noProof/>
                <w:sz w:val="24"/>
                <w:szCs w:val="24"/>
              </w:rPr>
              <w:t>Cổ phần ưu đãi cổ tức</w:t>
            </w:r>
          </w:p>
        </w:tc>
        <w:tc>
          <w:tcPr>
            <w:tcW w:w="2659" w:type="dxa"/>
            <w:shd w:val="clear" w:color="auto" w:fill="auto"/>
          </w:tcPr>
          <w:p w14:paraId="681F0F11" w14:textId="77777777" w:rsidR="006F3670" w:rsidRPr="00331D5D" w:rsidRDefault="006F3670" w:rsidP="00331D5D">
            <w:pPr>
              <w:spacing w:before="120" w:after="120"/>
              <w:jc w:val="both"/>
              <w:rPr>
                <w:noProof/>
                <w:sz w:val="24"/>
                <w:szCs w:val="24"/>
              </w:rPr>
            </w:pPr>
          </w:p>
        </w:tc>
      </w:tr>
      <w:tr w:rsidR="006F3670" w:rsidRPr="00331D5D" w14:paraId="7CCF14F2" w14:textId="77777777" w:rsidTr="00BB699F">
        <w:tc>
          <w:tcPr>
            <w:tcW w:w="1101" w:type="dxa"/>
            <w:shd w:val="clear" w:color="auto" w:fill="auto"/>
          </w:tcPr>
          <w:p w14:paraId="1E1E9C7D" w14:textId="77777777" w:rsidR="006F3670" w:rsidRPr="00331D5D" w:rsidRDefault="006F3670" w:rsidP="00331D5D">
            <w:pPr>
              <w:spacing w:before="120" w:after="120"/>
              <w:jc w:val="center"/>
              <w:rPr>
                <w:noProof/>
                <w:sz w:val="24"/>
                <w:szCs w:val="24"/>
              </w:rPr>
            </w:pPr>
            <w:r w:rsidRPr="00331D5D">
              <w:rPr>
                <w:noProof/>
                <w:sz w:val="24"/>
                <w:szCs w:val="24"/>
              </w:rPr>
              <w:t>4</w:t>
            </w:r>
          </w:p>
        </w:tc>
        <w:tc>
          <w:tcPr>
            <w:tcW w:w="5528" w:type="dxa"/>
            <w:shd w:val="clear" w:color="auto" w:fill="auto"/>
          </w:tcPr>
          <w:p w14:paraId="176639D6" w14:textId="77777777" w:rsidR="006F3670" w:rsidRPr="00331D5D" w:rsidRDefault="006F3670" w:rsidP="00331D5D">
            <w:pPr>
              <w:spacing w:before="120" w:after="120"/>
              <w:jc w:val="both"/>
              <w:rPr>
                <w:noProof/>
                <w:sz w:val="24"/>
                <w:szCs w:val="24"/>
              </w:rPr>
            </w:pPr>
            <w:r w:rsidRPr="00331D5D">
              <w:rPr>
                <w:noProof/>
                <w:sz w:val="24"/>
                <w:szCs w:val="24"/>
              </w:rPr>
              <w:t>Cổ phần ưu đãi hoàn lại</w:t>
            </w:r>
          </w:p>
        </w:tc>
        <w:tc>
          <w:tcPr>
            <w:tcW w:w="2659" w:type="dxa"/>
            <w:shd w:val="clear" w:color="auto" w:fill="auto"/>
          </w:tcPr>
          <w:p w14:paraId="47C572BA" w14:textId="77777777" w:rsidR="006F3670" w:rsidRPr="00331D5D" w:rsidRDefault="006F3670" w:rsidP="00331D5D">
            <w:pPr>
              <w:spacing w:before="120" w:after="120"/>
              <w:jc w:val="both"/>
              <w:rPr>
                <w:noProof/>
                <w:sz w:val="24"/>
                <w:szCs w:val="24"/>
              </w:rPr>
            </w:pPr>
          </w:p>
        </w:tc>
      </w:tr>
      <w:tr w:rsidR="006F3670" w:rsidRPr="00331D5D" w14:paraId="45538218" w14:textId="77777777" w:rsidTr="00BB699F">
        <w:tc>
          <w:tcPr>
            <w:tcW w:w="1101" w:type="dxa"/>
            <w:shd w:val="clear" w:color="auto" w:fill="auto"/>
          </w:tcPr>
          <w:p w14:paraId="2F637DC7" w14:textId="77777777" w:rsidR="006F3670" w:rsidRPr="00331D5D" w:rsidRDefault="006F3670" w:rsidP="00331D5D">
            <w:pPr>
              <w:spacing w:before="120" w:after="120"/>
              <w:jc w:val="center"/>
              <w:rPr>
                <w:noProof/>
                <w:sz w:val="24"/>
                <w:szCs w:val="24"/>
              </w:rPr>
            </w:pPr>
            <w:r w:rsidRPr="00331D5D">
              <w:rPr>
                <w:noProof/>
                <w:sz w:val="24"/>
                <w:szCs w:val="24"/>
              </w:rPr>
              <w:t>5</w:t>
            </w:r>
          </w:p>
        </w:tc>
        <w:tc>
          <w:tcPr>
            <w:tcW w:w="5528" w:type="dxa"/>
            <w:shd w:val="clear" w:color="auto" w:fill="auto"/>
          </w:tcPr>
          <w:p w14:paraId="16DD0A7F" w14:textId="77777777" w:rsidR="006F3670" w:rsidRPr="00331D5D" w:rsidRDefault="006F3670" w:rsidP="00331D5D">
            <w:pPr>
              <w:spacing w:before="120" w:after="120"/>
              <w:jc w:val="both"/>
              <w:rPr>
                <w:noProof/>
                <w:sz w:val="24"/>
                <w:szCs w:val="24"/>
              </w:rPr>
            </w:pPr>
            <w:r w:rsidRPr="00331D5D">
              <w:rPr>
                <w:noProof/>
                <w:sz w:val="24"/>
                <w:szCs w:val="24"/>
              </w:rPr>
              <w:t>Cổ phần ưu đãi khác</w:t>
            </w:r>
          </w:p>
        </w:tc>
        <w:tc>
          <w:tcPr>
            <w:tcW w:w="2659" w:type="dxa"/>
            <w:shd w:val="clear" w:color="auto" w:fill="auto"/>
          </w:tcPr>
          <w:p w14:paraId="38E85D63" w14:textId="77777777" w:rsidR="006F3670" w:rsidRPr="00331D5D" w:rsidRDefault="006F3670" w:rsidP="00331D5D">
            <w:pPr>
              <w:spacing w:before="120" w:after="120"/>
              <w:jc w:val="both"/>
              <w:rPr>
                <w:noProof/>
                <w:sz w:val="24"/>
                <w:szCs w:val="24"/>
              </w:rPr>
            </w:pPr>
          </w:p>
        </w:tc>
      </w:tr>
      <w:tr w:rsidR="006F3670" w:rsidRPr="00331D5D" w14:paraId="39F060C4" w14:textId="77777777" w:rsidTr="00BB699F">
        <w:tc>
          <w:tcPr>
            <w:tcW w:w="6629" w:type="dxa"/>
            <w:gridSpan w:val="2"/>
            <w:shd w:val="clear" w:color="auto" w:fill="auto"/>
          </w:tcPr>
          <w:p w14:paraId="2FB2B879" w14:textId="77777777" w:rsidR="006F3670" w:rsidRPr="00331D5D" w:rsidRDefault="006F3670" w:rsidP="00331D5D">
            <w:pPr>
              <w:spacing w:before="120" w:after="120"/>
              <w:jc w:val="both"/>
              <w:rPr>
                <w:noProof/>
                <w:sz w:val="24"/>
                <w:szCs w:val="24"/>
              </w:rPr>
            </w:pPr>
            <w:r w:rsidRPr="00331D5D">
              <w:rPr>
                <w:noProof/>
                <w:sz w:val="24"/>
                <w:szCs w:val="24"/>
              </w:rPr>
              <w:t>Tổng số</w:t>
            </w:r>
          </w:p>
        </w:tc>
        <w:tc>
          <w:tcPr>
            <w:tcW w:w="2659" w:type="dxa"/>
            <w:shd w:val="clear" w:color="auto" w:fill="auto"/>
          </w:tcPr>
          <w:p w14:paraId="765BC70E" w14:textId="77777777" w:rsidR="006F3670" w:rsidRPr="00331D5D" w:rsidRDefault="006F3670" w:rsidP="00331D5D">
            <w:pPr>
              <w:spacing w:before="120" w:after="120"/>
              <w:jc w:val="both"/>
              <w:rPr>
                <w:noProof/>
                <w:sz w:val="24"/>
                <w:szCs w:val="24"/>
              </w:rPr>
            </w:pPr>
          </w:p>
        </w:tc>
      </w:tr>
    </w:tbl>
    <w:p w14:paraId="3ADF8086" w14:textId="77777777" w:rsidR="000F1EEC" w:rsidRDefault="000F1EEC" w:rsidP="000F1EEC">
      <w:pPr>
        <w:tabs>
          <w:tab w:val="left" w:leader="dot" w:pos="9072"/>
        </w:tabs>
        <w:suppressAutoHyphens/>
        <w:spacing w:before="120" w:after="120"/>
        <w:jc w:val="both"/>
        <w:rPr>
          <w:rFonts w:eastAsia="Times New Roman"/>
          <w:b/>
          <w:bCs/>
          <w:sz w:val="24"/>
          <w:szCs w:val="24"/>
          <w:lang w:eastAsia="zh-CN"/>
        </w:rPr>
      </w:pPr>
    </w:p>
    <w:p w14:paraId="55BD22A2" w14:textId="7D1C1F08" w:rsidR="006F3670" w:rsidRPr="00331D5D" w:rsidRDefault="006F3670" w:rsidP="000F1EEC">
      <w:pPr>
        <w:tabs>
          <w:tab w:val="left" w:leader="dot" w:pos="9072"/>
        </w:tabs>
        <w:suppressAutoHyphens/>
        <w:spacing w:before="120" w:after="120"/>
        <w:jc w:val="both"/>
        <w:rPr>
          <w:rFonts w:eastAsia="Times New Roman"/>
          <w:iCs/>
          <w:sz w:val="24"/>
          <w:szCs w:val="24"/>
          <w:lang w:eastAsia="zh-CN"/>
        </w:rPr>
      </w:pPr>
      <w:r w:rsidRPr="00331D5D">
        <w:rPr>
          <w:rFonts w:eastAsia="Times New Roman"/>
          <w:b/>
          <w:bCs/>
          <w:sz w:val="24"/>
          <w:szCs w:val="24"/>
          <w:lang w:eastAsia="zh-CN"/>
        </w:rPr>
        <w:t xml:space="preserve">8. Cổ đông sáng lập </w:t>
      </w:r>
      <w:r w:rsidRPr="00331D5D">
        <w:rPr>
          <w:rFonts w:eastAsia="Times New Roman"/>
          <w:bCs/>
          <w:sz w:val="24"/>
          <w:szCs w:val="24"/>
          <w:lang w:eastAsia="zh-CN"/>
        </w:rPr>
        <w:t>(</w:t>
      </w:r>
      <w:r w:rsidRPr="00331D5D">
        <w:rPr>
          <w:rFonts w:eastAsia="Times New Roman"/>
          <w:i/>
          <w:iCs/>
          <w:sz w:val="24"/>
          <w:szCs w:val="24"/>
          <w:lang w:eastAsia="zh-CN"/>
        </w:rPr>
        <w:t>kê khai theo Phụ lục I-7 ban hành kèm theo Thông tư số 01/2021/TT-BKHĐT</w:t>
      </w:r>
      <w:r w:rsidRPr="00331D5D">
        <w:rPr>
          <w:rFonts w:eastAsia="Times New Roman"/>
          <w:iCs/>
          <w:sz w:val="24"/>
          <w:szCs w:val="24"/>
          <w:lang w:eastAsia="zh-CN"/>
        </w:rPr>
        <w:t>)</w:t>
      </w:r>
      <w:r w:rsidRPr="00331D5D">
        <w:rPr>
          <w:rFonts w:eastAsia="Times New Roman"/>
          <w:b/>
          <w:iCs/>
          <w:sz w:val="24"/>
          <w:szCs w:val="24"/>
          <w:lang w:eastAsia="zh-CN"/>
        </w:rPr>
        <w:t>:</w:t>
      </w:r>
      <w:r w:rsidRPr="00331D5D">
        <w:rPr>
          <w:rFonts w:eastAsia="Times New Roman"/>
          <w:iCs/>
          <w:sz w:val="24"/>
          <w:szCs w:val="24"/>
          <w:lang w:eastAsia="zh-CN"/>
        </w:rPr>
        <w:t xml:space="preserve"> Gửi kèm</w:t>
      </w:r>
      <w:r w:rsidRPr="00331D5D" w:rsidDel="00C74C29">
        <w:rPr>
          <w:rFonts w:eastAsia="Times New Roman"/>
          <w:i/>
          <w:iCs/>
          <w:sz w:val="24"/>
          <w:szCs w:val="24"/>
          <w:lang w:eastAsia="zh-CN"/>
        </w:rPr>
        <w:t xml:space="preserve"> </w:t>
      </w:r>
      <w:r w:rsidRPr="00331D5D">
        <w:rPr>
          <w:rFonts w:eastAsia="Times New Roman"/>
          <w:i/>
          <w:iCs/>
          <w:sz w:val="24"/>
          <w:szCs w:val="24"/>
          <w:lang w:eastAsia="zh-CN"/>
        </w:rPr>
        <w:t>(nếu có)</w:t>
      </w:r>
      <w:r w:rsidRPr="00331D5D">
        <w:rPr>
          <w:rFonts w:eastAsia="Times New Roman"/>
          <w:iCs/>
          <w:sz w:val="24"/>
          <w:szCs w:val="24"/>
          <w:lang w:eastAsia="zh-CN"/>
        </w:rPr>
        <w:t>.</w:t>
      </w:r>
    </w:p>
    <w:p w14:paraId="53E67C1D" w14:textId="77777777" w:rsidR="006F3670" w:rsidRPr="00331D5D" w:rsidRDefault="006F3670" w:rsidP="000F1EEC">
      <w:pPr>
        <w:tabs>
          <w:tab w:val="left" w:leader="dot" w:pos="8789"/>
        </w:tabs>
        <w:suppressAutoHyphens/>
        <w:spacing w:before="120" w:after="120"/>
        <w:jc w:val="both"/>
        <w:rPr>
          <w:rFonts w:eastAsia="Times New Roman"/>
          <w:spacing w:val="-8"/>
          <w:sz w:val="24"/>
          <w:szCs w:val="24"/>
          <w:lang w:val="fr-FR" w:eastAsia="zh-CN"/>
        </w:rPr>
      </w:pPr>
      <w:r w:rsidRPr="00331D5D">
        <w:rPr>
          <w:rFonts w:eastAsia="Times New Roman"/>
          <w:spacing w:val="-8"/>
          <w:sz w:val="24"/>
          <w:szCs w:val="24"/>
          <w:lang w:val="fr-FR" w:eastAsia="zh-CN"/>
        </w:rPr>
        <w:t>- Thông tin về người đại diện theo pháp luật/người đại diện theo uỷ quyền của cổ đông sáng lập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3F17EA5A" w14:textId="77777777" w:rsidR="00A060AD" w:rsidRDefault="00A060AD" w:rsidP="000F1EEC">
      <w:pPr>
        <w:suppressAutoHyphens/>
        <w:spacing w:before="120" w:after="120"/>
        <w:jc w:val="both"/>
        <w:rPr>
          <w:rFonts w:eastAsia="Times New Roman"/>
          <w:b/>
          <w:bCs/>
          <w:sz w:val="24"/>
          <w:szCs w:val="24"/>
          <w:lang w:eastAsia="zh-CN"/>
        </w:rPr>
      </w:pPr>
    </w:p>
    <w:p w14:paraId="4C344784" w14:textId="2417C61C" w:rsidR="006F3670" w:rsidRPr="00331D5D" w:rsidRDefault="006F3670" w:rsidP="000F1EEC">
      <w:pPr>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9. Cổ đông là nhà đầu tư nước ngoài</w:t>
      </w:r>
      <w:r w:rsidRPr="00331D5D">
        <w:rPr>
          <w:rFonts w:eastAsia="Times New Roman"/>
          <w:iCs/>
          <w:sz w:val="24"/>
          <w:szCs w:val="24"/>
          <w:lang w:eastAsia="zh-CN"/>
        </w:rPr>
        <w:t xml:space="preserve"> </w:t>
      </w:r>
      <w:r w:rsidRPr="00331D5D">
        <w:rPr>
          <w:rFonts w:eastAsia="Times New Roman"/>
          <w:spacing w:val="-8"/>
          <w:sz w:val="24"/>
          <w:szCs w:val="24"/>
          <w:lang w:val="fr-FR" w:eastAsia="zh-CN"/>
        </w:rPr>
        <w:t>(</w:t>
      </w:r>
      <w:r w:rsidRPr="00331D5D">
        <w:rPr>
          <w:rFonts w:eastAsia="Times New Roman"/>
          <w:i/>
          <w:iCs/>
          <w:sz w:val="24"/>
          <w:szCs w:val="24"/>
          <w:lang w:eastAsia="zh-CN"/>
        </w:rPr>
        <w:t>kê khai theo Phụ lục I-8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0CA86AC6" w14:textId="77777777" w:rsidR="006F3670" w:rsidRPr="00331D5D" w:rsidRDefault="006F3670" w:rsidP="000F1EEC">
      <w:pPr>
        <w:tabs>
          <w:tab w:val="left" w:leader="dot" w:pos="8789"/>
        </w:tabs>
        <w:suppressAutoHyphens/>
        <w:spacing w:before="120" w:after="120"/>
        <w:jc w:val="both"/>
        <w:rPr>
          <w:rFonts w:eastAsia="Times New Roman"/>
          <w:i/>
          <w:iCs/>
          <w:sz w:val="24"/>
          <w:szCs w:val="24"/>
          <w:lang w:eastAsia="zh-CN"/>
        </w:rPr>
      </w:pPr>
      <w:r w:rsidRPr="00331D5D">
        <w:rPr>
          <w:rFonts w:eastAsia="Times New Roman"/>
          <w:spacing w:val="-8"/>
          <w:sz w:val="24"/>
          <w:szCs w:val="24"/>
          <w:lang w:val="fr-FR" w:eastAsia="zh-CN"/>
        </w:rPr>
        <w:t>- Thông tin về người đại diện theo pháp luật/người đại diện theo uỷ quyền của cổ đông là nhà đầu tư nước ngoài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3414DCE9" w14:textId="77777777" w:rsidR="006F3670" w:rsidRPr="00331D5D" w:rsidRDefault="006F3670" w:rsidP="000F1EEC">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 Thông tin về Giấy chứng nhận đăng ký đầu tư (</w:t>
      </w:r>
      <w:r w:rsidRPr="00331D5D">
        <w:rPr>
          <w:rFonts w:eastAsia="Times New Roman"/>
          <w:i/>
          <w:sz w:val="24"/>
          <w:szCs w:val="24"/>
          <w:lang w:eastAsia="zh-CN"/>
        </w:rPr>
        <w:t>kê khai trong trường hợp cổ đông là nhà đầu tư nước ngoài được cấp Giấy chứng nhận đăng ký đầu tư theo quy định của Luật Đầu tư</w:t>
      </w:r>
      <w:r w:rsidRPr="00331D5D">
        <w:rPr>
          <w:rFonts w:eastAsia="Times New Roman"/>
          <w:sz w:val="24"/>
          <w:szCs w:val="24"/>
          <w:lang w:eastAsia="zh-CN"/>
        </w:rPr>
        <w:t>):</w:t>
      </w:r>
    </w:p>
    <w:p w14:paraId="1F6BAC37" w14:textId="77777777" w:rsidR="006F3670" w:rsidRPr="00331D5D" w:rsidRDefault="006F3670" w:rsidP="000F1EEC">
      <w:pPr>
        <w:tabs>
          <w:tab w:val="left" w:leader="dot" w:pos="8789"/>
          <w:tab w:val="left" w:leader="dot" w:pos="9072"/>
        </w:tabs>
        <w:suppressAutoHyphens/>
        <w:spacing w:before="120" w:after="120"/>
        <w:jc w:val="both"/>
        <w:rPr>
          <w:rFonts w:eastAsia="Times New Roman"/>
          <w:sz w:val="24"/>
          <w:szCs w:val="24"/>
          <w:shd w:val="clear" w:color="auto" w:fill="FFFF00"/>
          <w:lang w:val="fr-FR" w:eastAsia="zh-CN"/>
        </w:rPr>
      </w:pPr>
      <w:r w:rsidRPr="00331D5D">
        <w:rPr>
          <w:rFonts w:eastAsia="Times New Roman"/>
          <w:sz w:val="24"/>
          <w:szCs w:val="24"/>
          <w:lang w:val="fr-FR" w:eastAsia="zh-CN"/>
        </w:rPr>
        <w:t xml:space="preserve">Mã số dự án: </w:t>
      </w:r>
      <w:r w:rsidRPr="00331D5D">
        <w:rPr>
          <w:rFonts w:eastAsia="Times New Roman"/>
          <w:sz w:val="24"/>
          <w:szCs w:val="24"/>
          <w:lang w:val="fr-FR" w:eastAsia="zh-CN"/>
        </w:rPr>
        <w:tab/>
      </w:r>
    </w:p>
    <w:p w14:paraId="00BA7E18" w14:textId="77777777" w:rsidR="006F3670" w:rsidRPr="00331D5D" w:rsidRDefault="006F3670" w:rsidP="000F1EEC">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31D5D">
        <w:rPr>
          <w:rFonts w:eastAsia="Times New Roman"/>
          <w:sz w:val="24"/>
          <w:szCs w:val="24"/>
          <w:lang w:val="fr-FR" w:eastAsia="zh-CN"/>
        </w:rPr>
        <w:t xml:space="preserve">Ngày cấp: </w:t>
      </w:r>
      <w:r w:rsidRPr="00331D5D">
        <w:rPr>
          <w:rFonts w:eastAsia="Times New Roman"/>
          <w:sz w:val="24"/>
          <w:szCs w:val="24"/>
          <w:lang w:val="fr-FR" w:eastAsia="zh-CN"/>
        </w:rPr>
        <w:tab/>
        <w:t>/</w:t>
      </w:r>
      <w:r w:rsidRPr="00331D5D">
        <w:rPr>
          <w:rFonts w:eastAsia="Times New Roman"/>
          <w:sz w:val="24"/>
          <w:szCs w:val="24"/>
          <w:lang w:val="fr-FR" w:eastAsia="zh-CN"/>
        </w:rPr>
        <w:tab/>
        <w:t>/</w:t>
      </w:r>
      <w:r w:rsidRPr="00331D5D">
        <w:rPr>
          <w:rFonts w:eastAsia="Times New Roman"/>
          <w:sz w:val="24"/>
          <w:szCs w:val="24"/>
          <w:lang w:val="fr-FR" w:eastAsia="zh-CN"/>
        </w:rPr>
        <w:tab/>
        <w:t xml:space="preserve">Cơ quan cấp: </w:t>
      </w:r>
      <w:r w:rsidRPr="00331D5D">
        <w:rPr>
          <w:rFonts w:eastAsia="Times New Roman"/>
          <w:sz w:val="24"/>
          <w:szCs w:val="24"/>
          <w:lang w:val="fr-FR" w:eastAsia="zh-CN"/>
        </w:rPr>
        <w:tab/>
      </w:r>
    </w:p>
    <w:p w14:paraId="22FC9D15" w14:textId="77777777" w:rsidR="00A060AD" w:rsidRDefault="00A060AD" w:rsidP="000F1EEC">
      <w:pPr>
        <w:suppressAutoHyphens/>
        <w:spacing w:before="120" w:after="120"/>
        <w:jc w:val="both"/>
        <w:rPr>
          <w:rFonts w:eastAsia="Times New Roman"/>
          <w:b/>
          <w:bCs/>
          <w:sz w:val="24"/>
          <w:szCs w:val="24"/>
          <w:lang w:eastAsia="zh-CN"/>
        </w:rPr>
      </w:pPr>
    </w:p>
    <w:p w14:paraId="0D841678" w14:textId="138651CB" w:rsidR="006F3670" w:rsidRPr="00331D5D" w:rsidRDefault="006F3670" w:rsidP="000F1EEC">
      <w:pPr>
        <w:suppressAutoHyphens/>
        <w:spacing w:before="120" w:after="120"/>
        <w:jc w:val="both"/>
        <w:rPr>
          <w:rFonts w:eastAsia="Times New Roman"/>
          <w:sz w:val="24"/>
          <w:szCs w:val="24"/>
          <w:shd w:val="clear" w:color="auto" w:fill="FFFF00"/>
          <w:lang w:eastAsia="zh-CN"/>
        </w:rPr>
      </w:pPr>
      <w:r w:rsidRPr="00331D5D">
        <w:rPr>
          <w:rFonts w:eastAsia="Times New Roman"/>
          <w:b/>
          <w:bCs/>
          <w:sz w:val="24"/>
          <w:szCs w:val="24"/>
          <w:lang w:eastAsia="zh-CN"/>
        </w:rPr>
        <w:lastRenderedPageBreak/>
        <w:t xml:space="preserve">10. </w:t>
      </w:r>
      <w:r w:rsidRPr="00331D5D">
        <w:rPr>
          <w:rFonts w:eastAsia="Times New Roman"/>
          <w:b/>
          <w:sz w:val="24"/>
          <w:szCs w:val="24"/>
          <w:lang w:eastAsia="zh-CN"/>
        </w:rPr>
        <w:t>Người đại diện theo pháp luật</w:t>
      </w:r>
      <w:r w:rsidRPr="00331D5D">
        <w:rPr>
          <w:rStyle w:val="FootnoteReference"/>
          <w:rFonts w:eastAsia="Times New Roman"/>
          <w:b/>
          <w:sz w:val="24"/>
          <w:szCs w:val="24"/>
          <w:lang w:eastAsia="zh-CN"/>
        </w:rPr>
        <w:footnoteReference w:customMarkFollows="1" w:id="5"/>
        <w:t>6</w:t>
      </w:r>
      <w:r w:rsidRPr="00331D5D">
        <w:rPr>
          <w:rFonts w:eastAsia="Times New Roman"/>
          <w:b/>
          <w:sz w:val="24"/>
          <w:szCs w:val="24"/>
          <w:lang w:eastAsia="zh-CN"/>
        </w:rPr>
        <w:t>:</w:t>
      </w:r>
    </w:p>
    <w:p w14:paraId="392890AF" w14:textId="77777777" w:rsidR="00DB0753" w:rsidRPr="004E588C" w:rsidRDefault="00DB0753" w:rsidP="00B53153">
      <w:pPr>
        <w:tabs>
          <w:tab w:val="left" w:leader="dot" w:pos="8789"/>
        </w:tabs>
        <w:suppressAutoHyphens/>
        <w:spacing w:before="120" w:after="120"/>
        <w:rPr>
          <w:rFonts w:eastAsia="Times New Roman"/>
          <w:sz w:val="24"/>
          <w:szCs w:val="24"/>
          <w:lang w:eastAsia="zh-CN"/>
        </w:rPr>
      </w:pPr>
      <w:r w:rsidRPr="004E588C">
        <w:rPr>
          <w:rFonts w:eastAsia="Times New Roman"/>
          <w:sz w:val="24"/>
          <w:szCs w:val="24"/>
          <w:lang w:eastAsia="zh-CN"/>
        </w:rPr>
        <w:t>{#legal_respon}{#legal_respon.length == 1}Họ và tên (ghi bằng chữ in hoa): {/}{#legal_respon.length &gt; 1}{index}/ Họ và tên (ghi bằng chữ in hoa): {/}  {name | upper}           Giới tính: {gender}</w:t>
      </w:r>
    </w:p>
    <w:p w14:paraId="0EF15F67" w14:textId="550855C0" w:rsidR="006F3670" w:rsidRPr="004E588C"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4E588C">
        <w:rPr>
          <w:rFonts w:eastAsia="Times New Roman"/>
          <w:sz w:val="24"/>
          <w:szCs w:val="24"/>
          <w:lang w:eastAsia="zh-CN"/>
        </w:rPr>
        <w:t xml:space="preserve">Chức danh: </w:t>
      </w:r>
      <w:r w:rsidR="00F41AC7" w:rsidRPr="004E588C">
        <w:rPr>
          <w:rFonts w:eastAsia="Times New Roman"/>
          <w:sz w:val="24"/>
          <w:szCs w:val="24"/>
          <w:lang w:eastAsia="zh-CN"/>
        </w:rPr>
        <w:t>{title}</w:t>
      </w:r>
    </w:p>
    <w:p w14:paraId="5597AA03" w14:textId="76D927F4" w:rsidR="00AC7651" w:rsidRPr="004E588C" w:rsidRDefault="00AC7651" w:rsidP="000F1EEC">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E588C">
        <w:rPr>
          <w:rFonts w:eastAsia="Times New Roman"/>
          <w:sz w:val="24"/>
          <w:szCs w:val="24"/>
          <w:lang w:eastAsia="zh-CN"/>
        </w:rPr>
        <w:t>Sinh ngày: {birth_day</w:t>
      </w:r>
      <w:r w:rsidR="00AA3221" w:rsidRPr="00AA3221">
        <w:rPr>
          <w:rFonts w:eastAsia="Times New Roman"/>
          <w:sz w:val="24"/>
          <w:szCs w:val="24"/>
          <w:lang w:eastAsia="zh-CN"/>
        </w:rPr>
        <w:t xml:space="preserve"> | formatDate: 'DD/MM/YYYY'</w:t>
      </w:r>
      <w:r w:rsidRPr="004E588C">
        <w:rPr>
          <w:rFonts w:eastAsia="Times New Roman"/>
          <w:sz w:val="24"/>
          <w:szCs w:val="24"/>
          <w:lang w:eastAsia="zh-CN"/>
        </w:rPr>
        <w:t xml:space="preserve">}    Dân tộc:  {per_type}    Quốc tịch: Việt Nam </w:t>
      </w:r>
    </w:p>
    <w:p w14:paraId="74C1B9C4" w14:textId="643EBAF8" w:rsidR="006F3670" w:rsidRPr="004E588C" w:rsidRDefault="006F3670" w:rsidP="000F1EEC">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4E588C">
        <w:rPr>
          <w:rFonts w:eastAsia="Times New Roman"/>
          <w:sz w:val="24"/>
          <w:szCs w:val="24"/>
          <w:lang w:eastAsia="zh-CN"/>
        </w:rPr>
        <w:t>Loại giấy tờ pháp lý của cá nhân:</w:t>
      </w:r>
      <w:r w:rsidRPr="004E588C">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4E588C" w:rsidRPr="004E588C" w14:paraId="3B14430F" w14:textId="77777777" w:rsidTr="00BB699F">
        <w:tc>
          <w:tcPr>
            <w:tcW w:w="4236" w:type="dxa"/>
            <w:shd w:val="clear" w:color="auto" w:fill="auto"/>
          </w:tcPr>
          <w:p w14:paraId="4700820C"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1312" behindDoc="0" locked="0" layoutInCell="1" allowOverlap="1" wp14:anchorId="0F573F5D" wp14:editId="21267CE6">
                      <wp:simplePos x="0" y="0"/>
                      <wp:positionH relativeFrom="column">
                        <wp:posOffset>43180</wp:posOffset>
                      </wp:positionH>
                      <wp:positionV relativeFrom="paragraph">
                        <wp:posOffset>71120</wp:posOffset>
                      </wp:positionV>
                      <wp:extent cx="210820" cy="201930"/>
                      <wp:effectExtent l="0" t="0" r="17780" b="2667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9D392" id="Rectangle 172"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OfsNschAgAAPwQAAA4AAAAAAAAAAAAAAAAALgIAAGRycy9lMm9Eb2MueG1sUEsB&#10;Ai0AFAAGAAgAAAAhAOlu/KLbAAAABgEAAA8AAAAAAAAAAAAAAAAAewQAAGRycy9kb3ducmV2Lnht&#10;bFBLBQYAAAAABAAEAPMAAACDBQAAAAA=&#10;"/>
                  </w:pict>
                </mc:Fallback>
              </mc:AlternateContent>
            </w:r>
            <w:r w:rsidRPr="004E588C">
              <w:rPr>
                <w:rFonts w:eastAsia="Times New Roman"/>
                <w:sz w:val="24"/>
                <w:szCs w:val="24"/>
                <w:lang w:eastAsia="zh-CN"/>
              </w:rPr>
              <w:t>Chứng minh nhân dân</w:t>
            </w:r>
          </w:p>
        </w:tc>
        <w:tc>
          <w:tcPr>
            <w:tcW w:w="4343" w:type="dxa"/>
            <w:shd w:val="clear" w:color="auto" w:fill="auto"/>
          </w:tcPr>
          <w:p w14:paraId="7989EB49"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3360" behindDoc="0" locked="0" layoutInCell="1" allowOverlap="1" wp14:anchorId="5C923A2D" wp14:editId="70CEBA25">
                      <wp:simplePos x="0" y="0"/>
                      <wp:positionH relativeFrom="column">
                        <wp:posOffset>55880</wp:posOffset>
                      </wp:positionH>
                      <wp:positionV relativeFrom="paragraph">
                        <wp:posOffset>71120</wp:posOffset>
                      </wp:positionV>
                      <wp:extent cx="210820" cy="201930"/>
                      <wp:effectExtent l="0" t="0" r="17780" b="2667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0D9E5" id="Rectangle 171"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A3/+O8hAgAAPwQAAA4AAAAAAAAAAAAAAAAALgIAAGRycy9lMm9Eb2MueG1sUEsB&#10;Ai0AFAAGAAgAAAAhAM7AV9fbAAAABgEAAA8AAAAAAAAAAAAAAAAAewQAAGRycy9kb3ducmV2Lnht&#10;bFBLBQYAAAAABAAEAPMAAACDBQAAAAA=&#10;"/>
                  </w:pict>
                </mc:Fallback>
              </mc:AlternateContent>
            </w:r>
            <w:r w:rsidRPr="004E588C">
              <w:rPr>
                <w:rFonts w:eastAsia="Times New Roman"/>
                <w:sz w:val="24"/>
                <w:szCs w:val="24"/>
                <w:lang w:eastAsia="zh-CN"/>
              </w:rPr>
              <w:t>Căn cước công dân</w:t>
            </w:r>
          </w:p>
        </w:tc>
      </w:tr>
      <w:tr w:rsidR="004E588C" w:rsidRPr="004E588C" w14:paraId="6C8233BA" w14:textId="77777777" w:rsidTr="00BB699F">
        <w:tc>
          <w:tcPr>
            <w:tcW w:w="4236" w:type="dxa"/>
            <w:shd w:val="clear" w:color="auto" w:fill="auto"/>
          </w:tcPr>
          <w:p w14:paraId="135D73E3" w14:textId="77777777" w:rsidR="006F3670" w:rsidRPr="004E588C"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2336" behindDoc="0" locked="0" layoutInCell="1" allowOverlap="1" wp14:anchorId="45C80990" wp14:editId="2623B759">
                      <wp:simplePos x="0" y="0"/>
                      <wp:positionH relativeFrom="column">
                        <wp:posOffset>43180</wp:posOffset>
                      </wp:positionH>
                      <wp:positionV relativeFrom="paragraph">
                        <wp:posOffset>63500</wp:posOffset>
                      </wp:positionV>
                      <wp:extent cx="210820" cy="201930"/>
                      <wp:effectExtent l="0" t="0" r="17780" b="2667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13974" id="Rectangle 170"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21BIAIAAD8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&#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U821BIAIAAD8EAAAOAAAAAAAAAAAAAAAAAC4CAABkcnMvZTJvRG9jLnhtbFBLAQIt&#10;ABQABgAIAAAAIQCk+K6w2gAAAAYBAAAPAAAAAAAAAAAAAAAAAHoEAABkcnMvZG93bnJldi54bWxQ&#10;SwUGAAAAAAQABADzAAAAgQUAAAAA&#10;"/>
                  </w:pict>
                </mc:Fallback>
              </mc:AlternateContent>
            </w:r>
            <w:r w:rsidRPr="004E588C">
              <w:rPr>
                <w:rFonts w:eastAsia="Times New Roman"/>
                <w:sz w:val="24"/>
                <w:szCs w:val="24"/>
                <w:lang w:eastAsia="zh-CN"/>
              </w:rPr>
              <w:t>Hộ chiếu</w:t>
            </w:r>
          </w:p>
        </w:tc>
        <w:tc>
          <w:tcPr>
            <w:tcW w:w="4343" w:type="dxa"/>
            <w:shd w:val="clear" w:color="auto" w:fill="auto"/>
          </w:tcPr>
          <w:p w14:paraId="0333925A" w14:textId="77777777" w:rsidR="006F3670" w:rsidRPr="004E588C" w:rsidRDefault="006F3670" w:rsidP="00331D5D">
            <w:pPr>
              <w:tabs>
                <w:tab w:val="left" w:leader="dot" w:pos="720"/>
                <w:tab w:val="left" w:pos="1440"/>
                <w:tab w:val="left" w:pos="2160"/>
                <w:tab w:val="left" w:pos="2880"/>
                <w:tab w:val="left" w:pos="3600"/>
                <w:tab w:val="left" w:pos="4320"/>
                <w:tab w:val="center" w:pos="4680"/>
                <w:tab w:val="left" w:pos="5040"/>
                <w:tab w:val="left" w:pos="5475"/>
                <w:tab w:val="left" w:pos="8789"/>
                <w:tab w:val="right" w:pos="9072"/>
                <w:tab w:val="right" w:pos="9360"/>
              </w:tabs>
              <w:suppressAutoHyphens/>
              <w:spacing w:before="120" w:after="120"/>
              <w:ind w:left="709"/>
              <w:jc w:val="both"/>
              <w:rPr>
                <w:rFonts w:eastAsia="Times New Roman"/>
                <w:sz w:val="24"/>
                <w:szCs w:val="24"/>
                <w:lang w:eastAsia="zh-CN"/>
              </w:rPr>
            </w:pPr>
            <w:r w:rsidRPr="004E588C">
              <w:rPr>
                <w:noProof/>
                <w:sz w:val="24"/>
                <w:szCs w:val="24"/>
              </w:rPr>
              <mc:AlternateContent>
                <mc:Choice Requires="wps">
                  <w:drawing>
                    <wp:anchor distT="0" distB="0" distL="114300" distR="114300" simplePos="0" relativeHeight="251664384" behindDoc="0" locked="0" layoutInCell="1" allowOverlap="1" wp14:anchorId="433DA999" wp14:editId="2FA02B60">
                      <wp:simplePos x="0" y="0"/>
                      <wp:positionH relativeFrom="column">
                        <wp:posOffset>55880</wp:posOffset>
                      </wp:positionH>
                      <wp:positionV relativeFrom="paragraph">
                        <wp:posOffset>63500</wp:posOffset>
                      </wp:positionV>
                      <wp:extent cx="210820" cy="201930"/>
                      <wp:effectExtent l="0" t="0" r="17780" b="2667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2AD81" id="Rectangle 169"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oS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V0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7jZ6EiECAAA/BAAADgAAAAAAAAAAAAAAAAAuAgAAZHJzL2Uyb0RvYy54bWxQSwEC&#10;LQAUAAYACAAAACEAg1YFxdoAAAAGAQAADwAAAAAAAAAAAAAAAAB7BAAAZHJzL2Rvd25yZXYueG1s&#10;UEsFBgAAAAAEAAQA8wAAAIIFAAAAAA==&#10;"/>
                  </w:pict>
                </mc:Fallback>
              </mc:AlternateContent>
            </w:r>
            <w:r w:rsidRPr="004E588C">
              <w:rPr>
                <w:rFonts w:eastAsia="Times New Roman"/>
                <w:sz w:val="24"/>
                <w:szCs w:val="24"/>
                <w:lang w:eastAsia="zh-CN"/>
              </w:rPr>
              <w:t>Loại khác (</w:t>
            </w:r>
            <w:r w:rsidRPr="004E588C">
              <w:rPr>
                <w:rFonts w:eastAsia="Times New Roman"/>
                <w:i/>
                <w:sz w:val="24"/>
                <w:szCs w:val="24"/>
                <w:lang w:eastAsia="zh-CN"/>
              </w:rPr>
              <w:t>ghi rõ</w:t>
            </w:r>
            <w:r w:rsidRPr="004E588C">
              <w:rPr>
                <w:rFonts w:eastAsia="Times New Roman"/>
                <w:sz w:val="24"/>
                <w:szCs w:val="24"/>
                <w:lang w:eastAsia="zh-CN"/>
              </w:rPr>
              <w:t>):…………</w:t>
            </w:r>
          </w:p>
        </w:tc>
      </w:tr>
    </w:tbl>
    <w:p w14:paraId="050FBB4C"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giấy tờ pháp lý của cá nhân: {doc_code}</w:t>
      </w:r>
    </w:p>
    <w:p w14:paraId="4790FD52" w14:textId="5E467FAC"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Ngày cấp: {doc_time_provide</w:t>
      </w:r>
      <w:r w:rsidR="00E87D5C" w:rsidRPr="00E87D5C">
        <w:rPr>
          <w:rFonts w:eastAsia="Times New Roman"/>
          <w:sz w:val="24"/>
          <w:szCs w:val="24"/>
          <w:lang w:eastAsia="zh-CN"/>
        </w:rPr>
        <w:t xml:space="preserve"> | formatDate: 'DD/MM/YYYY'</w:t>
      </w:r>
      <w:r w:rsidRPr="004E588C">
        <w:rPr>
          <w:rFonts w:eastAsia="Times New Roman"/>
          <w:sz w:val="24"/>
          <w:szCs w:val="24"/>
          <w:lang w:eastAsia="zh-CN"/>
        </w:rPr>
        <w:t xml:space="preserve">}    Nơi cấp: {doc_place_provide}    Ngày hết hạn (nếu có):  </w:t>
      </w:r>
    </w:p>
    <w:p w14:paraId="2052FACC"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Địa chỉ thường trú: </w:t>
      </w:r>
    </w:p>
    <w:p w14:paraId="2A6C2CF1"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nhà, ngách, hẻm, ngõ, đường phố/tổ/xóm/ấp/thôn: {current.address}</w:t>
      </w:r>
    </w:p>
    <w:p w14:paraId="1304E24F"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Xã/Phường/Thị trấn: {current.town}</w:t>
      </w:r>
    </w:p>
    <w:p w14:paraId="3D6AB27D"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Quận/Huyện/Thị xã/Thành phố thuộc tỉnh: {current.district}</w:t>
      </w:r>
    </w:p>
    <w:p w14:paraId="414E2B52"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Tỉnh/Thành phố: {current.city}</w:t>
      </w:r>
    </w:p>
    <w:p w14:paraId="6EE0AE52"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Quốc gia: Việt Nam</w:t>
      </w:r>
    </w:p>
    <w:p w14:paraId="3C8C6F35"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Địa chỉ liên lạc: </w:t>
      </w:r>
    </w:p>
    <w:p w14:paraId="729321FD"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Số nhà, ngách, hẻm, ngõ, đường phố/tổ/xóm/ấp/thôn: {contact.address}</w:t>
      </w:r>
    </w:p>
    <w:p w14:paraId="118BC9AB"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Xã/Phường/Thị trấn: {contact.town}</w:t>
      </w:r>
    </w:p>
    <w:p w14:paraId="3AC4682F"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Quận/Huyện/Thị xã/Thành phố thuộc tỉnh: {contact.district}</w:t>
      </w:r>
    </w:p>
    <w:p w14:paraId="1BDD9C5B"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Tỉnh/Thành phố: {contact.city}</w:t>
      </w:r>
    </w:p>
    <w:p w14:paraId="1FC41B43"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Quốc gia: Việt Nam</w:t>
      </w:r>
    </w:p>
    <w:p w14:paraId="5A46B330" w14:textId="77777777" w:rsidR="00936E67" w:rsidRPr="004E588C" w:rsidRDefault="00936E67" w:rsidP="00936E67">
      <w:pPr>
        <w:tabs>
          <w:tab w:val="left" w:leader="dot" w:pos="4536"/>
          <w:tab w:val="left" w:leader="dot" w:pos="8789"/>
        </w:tabs>
        <w:spacing w:before="120" w:after="120"/>
        <w:jc w:val="both"/>
        <w:rPr>
          <w:rFonts w:eastAsia="Times New Roman"/>
          <w:sz w:val="24"/>
          <w:szCs w:val="24"/>
          <w:lang w:eastAsia="zh-CN"/>
        </w:rPr>
      </w:pPr>
      <w:r w:rsidRPr="004E588C">
        <w:rPr>
          <w:rFonts w:eastAsia="Times New Roman"/>
          <w:sz w:val="24"/>
          <w:szCs w:val="24"/>
          <w:lang w:eastAsia="zh-CN"/>
        </w:rPr>
        <w:t xml:space="preserve">Điện thoại (nếu có):                 Email (nếu có): </w:t>
      </w:r>
    </w:p>
    <w:p w14:paraId="14A03368" w14:textId="34952F5C" w:rsidR="000F1EEC" w:rsidRPr="004E588C" w:rsidRDefault="001412B1" w:rsidP="00936E67">
      <w:pPr>
        <w:tabs>
          <w:tab w:val="left" w:leader="dot" w:pos="4536"/>
          <w:tab w:val="left" w:leader="dot" w:pos="8789"/>
        </w:tabs>
        <w:spacing w:before="120" w:after="120"/>
        <w:jc w:val="both"/>
        <w:rPr>
          <w:rFonts w:eastAsia="Times New Roman"/>
          <w:sz w:val="24"/>
          <w:szCs w:val="24"/>
          <w:lang w:val="fr-FR" w:eastAsia="zh-CN"/>
        </w:rPr>
      </w:pPr>
      <w:r w:rsidRPr="004E588C">
        <w:rPr>
          <w:rFonts w:eastAsia="Times New Roman"/>
          <w:sz w:val="24"/>
          <w:szCs w:val="24"/>
          <w:lang w:val="fr-FR" w:eastAsia="zh-CN"/>
        </w:rPr>
        <w:t>{/}</w:t>
      </w:r>
    </w:p>
    <w:p w14:paraId="347FC82A" w14:textId="60E0CA1C" w:rsidR="006F3670" w:rsidRPr="00331D5D" w:rsidRDefault="006F3670" w:rsidP="000F1EEC">
      <w:pPr>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11. Thông tin đăng ký thuế</w:t>
      </w:r>
      <w:r w:rsidRPr="00331D5D">
        <w:rPr>
          <w:rFonts w:eastAsia="Times New Roman"/>
          <w:sz w:val="24"/>
          <w:szCs w:val="24"/>
          <w:lang w:val="fr-FR" w:eastAsia="zh-CN"/>
        </w:rPr>
        <w:t>:</w:t>
      </w:r>
    </w:p>
    <w:tbl>
      <w:tblPr>
        <w:tblW w:w="9044" w:type="dxa"/>
        <w:tblInd w:w="-5" w:type="dxa"/>
        <w:tblLayout w:type="fixed"/>
        <w:tblLook w:val="0000" w:firstRow="0" w:lastRow="0" w:firstColumn="0" w:lastColumn="0" w:noHBand="0" w:noVBand="0"/>
      </w:tblPr>
      <w:tblGrid>
        <w:gridCol w:w="964"/>
        <w:gridCol w:w="5554"/>
        <w:gridCol w:w="2526"/>
      </w:tblGrid>
      <w:tr w:rsidR="006F3670" w:rsidRPr="00331D5D" w14:paraId="35E0FEF5" w14:textId="77777777" w:rsidTr="00BB699F">
        <w:tc>
          <w:tcPr>
            <w:tcW w:w="964" w:type="dxa"/>
            <w:tcBorders>
              <w:top w:val="single" w:sz="4" w:space="0" w:color="000000"/>
              <w:left w:val="single" w:sz="4" w:space="0" w:color="000000"/>
              <w:bottom w:val="single" w:sz="4" w:space="0" w:color="000000"/>
            </w:tcBorders>
            <w:shd w:val="clear" w:color="auto" w:fill="auto"/>
          </w:tcPr>
          <w:p w14:paraId="252EB160"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STT</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0B57799C"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Các chỉ tiêu thông tin đăng ký thuế</w:t>
            </w:r>
          </w:p>
        </w:tc>
      </w:tr>
      <w:tr w:rsidR="006F3670" w:rsidRPr="00331D5D" w14:paraId="68E9C9E8" w14:textId="77777777" w:rsidTr="00BB699F">
        <w:tc>
          <w:tcPr>
            <w:tcW w:w="964" w:type="dxa"/>
            <w:tcBorders>
              <w:top w:val="single" w:sz="4" w:space="0" w:color="000000"/>
              <w:left w:val="single" w:sz="4" w:space="0" w:color="000000"/>
              <w:bottom w:val="single" w:sz="4" w:space="0" w:color="000000"/>
            </w:tcBorders>
            <w:shd w:val="clear" w:color="auto" w:fill="auto"/>
          </w:tcPr>
          <w:p w14:paraId="13A1DA1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11.1</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337889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Giám đốc/Tổng giám đốc (</w:t>
            </w:r>
            <w:r w:rsidRPr="00331D5D">
              <w:rPr>
                <w:rFonts w:eastAsia="Times New Roman"/>
                <w:i/>
                <w:iCs/>
                <w:sz w:val="24"/>
                <w:szCs w:val="24"/>
                <w:lang w:eastAsia="zh-CN"/>
              </w:rPr>
              <w:t>nếu có</w:t>
            </w:r>
            <w:r w:rsidRPr="00331D5D">
              <w:rPr>
                <w:rFonts w:eastAsia="Times New Roman"/>
                <w:sz w:val="24"/>
                <w:szCs w:val="24"/>
                <w:lang w:eastAsia="zh-CN"/>
              </w:rPr>
              <w:t>):</w:t>
            </w:r>
          </w:p>
          <w:p w14:paraId="447F7DC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Giám đốc/Tổng giám đốc: …………………………….</w:t>
            </w:r>
          </w:p>
          <w:p w14:paraId="6A08A689"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56EAB475" w14:textId="77777777" w:rsidTr="00BB699F">
        <w:tc>
          <w:tcPr>
            <w:tcW w:w="964" w:type="dxa"/>
            <w:tcBorders>
              <w:top w:val="single" w:sz="4" w:space="0" w:color="000000"/>
              <w:left w:val="single" w:sz="4" w:space="0" w:color="000000"/>
              <w:bottom w:val="single" w:sz="4" w:space="0" w:color="000000"/>
            </w:tcBorders>
            <w:shd w:val="clear" w:color="auto" w:fill="auto"/>
          </w:tcPr>
          <w:p w14:paraId="6BF3B7F3"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11.2</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FE4C9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Kế toán trưởng/Phụ trách kế toán (</w:t>
            </w:r>
            <w:r w:rsidRPr="00331D5D">
              <w:rPr>
                <w:rFonts w:eastAsia="Times New Roman"/>
                <w:i/>
                <w:iCs/>
                <w:sz w:val="24"/>
                <w:szCs w:val="24"/>
                <w:lang w:eastAsia="zh-CN"/>
              </w:rPr>
              <w:t>nếu có</w:t>
            </w:r>
            <w:r w:rsidRPr="00331D5D">
              <w:rPr>
                <w:rFonts w:eastAsia="Times New Roman"/>
                <w:sz w:val="24"/>
                <w:szCs w:val="24"/>
                <w:lang w:eastAsia="zh-CN"/>
              </w:rPr>
              <w:t>):</w:t>
            </w:r>
          </w:p>
          <w:p w14:paraId="072580D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Kế toán trưởng/Phụ trách kế toán: …………………………</w:t>
            </w:r>
          </w:p>
          <w:p w14:paraId="44CBBBA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045F2E45" w14:textId="77777777" w:rsidTr="00BB699F">
        <w:tc>
          <w:tcPr>
            <w:tcW w:w="964" w:type="dxa"/>
            <w:tcBorders>
              <w:top w:val="single" w:sz="4" w:space="0" w:color="000000"/>
              <w:left w:val="single" w:sz="4" w:space="0" w:color="000000"/>
              <w:bottom w:val="single" w:sz="4" w:space="0" w:color="000000"/>
            </w:tcBorders>
            <w:shd w:val="clear" w:color="auto" w:fill="auto"/>
          </w:tcPr>
          <w:p w14:paraId="0519CE97"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lastRenderedPageBreak/>
              <w:t>11.3</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A17216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Địa chỉ nhận thông báo thuế (</w:t>
            </w:r>
            <w:r w:rsidRPr="00331D5D">
              <w:rPr>
                <w:rFonts w:eastAsia="Times New Roman"/>
                <w:i/>
                <w:iCs/>
                <w:sz w:val="24"/>
                <w:szCs w:val="24"/>
                <w:lang w:eastAsia="zh-CN"/>
              </w:rPr>
              <w:t>chỉ kê khai nếu địa chỉ nhận thông báo thuế khác địa chỉ trụ sở chính</w:t>
            </w:r>
            <w:r w:rsidRPr="00331D5D">
              <w:rPr>
                <w:rFonts w:eastAsia="Times New Roman"/>
                <w:sz w:val="24"/>
                <w:szCs w:val="24"/>
                <w:lang w:eastAsia="zh-CN"/>
              </w:rPr>
              <w:t>):</w:t>
            </w:r>
          </w:p>
          <w:p w14:paraId="7469BFF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Số nhà, ngách, hẻm, ngõ, đường phố/tổ/xóm/ấp/thôn: ………………</w:t>
            </w:r>
          </w:p>
          <w:p w14:paraId="17F551A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Xã/Phường/Thị trấn: …………………………………………………. </w:t>
            </w:r>
          </w:p>
          <w:p w14:paraId="39492F48"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Quận/Huyện/Thị xã/Thành phố thuộc tỉnh: …………………………</w:t>
            </w:r>
          </w:p>
          <w:p w14:paraId="47A7B3EC" w14:textId="77777777" w:rsidR="006F3670" w:rsidRPr="00331D5D" w:rsidRDefault="006F3670" w:rsidP="00331D5D">
            <w:pPr>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Tỉnh/Thành phố: ……………………………………………………..</w:t>
            </w:r>
          </w:p>
          <w:p w14:paraId="07AE4B9D"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r w:rsidRPr="00331D5D">
              <w:rPr>
                <w:rFonts w:eastAsia="Times New Roman"/>
                <w:i/>
                <w:sz w:val="24"/>
                <w:szCs w:val="24"/>
                <w:lang w:eastAsia="zh-CN"/>
              </w:rPr>
              <w:t>nếu có</w:t>
            </w:r>
            <w:r w:rsidRPr="00331D5D">
              <w:rPr>
                <w:rFonts w:eastAsia="Times New Roman"/>
                <w:sz w:val="24"/>
                <w:szCs w:val="24"/>
                <w:lang w:eastAsia="zh-CN"/>
              </w:rPr>
              <w:t>): ………………….Fax (</w:t>
            </w:r>
            <w:r w:rsidRPr="00331D5D">
              <w:rPr>
                <w:rFonts w:eastAsia="Times New Roman"/>
                <w:i/>
                <w:sz w:val="24"/>
                <w:szCs w:val="24"/>
                <w:lang w:eastAsia="zh-CN"/>
              </w:rPr>
              <w:t>nếu có</w:t>
            </w:r>
            <w:r w:rsidRPr="00331D5D">
              <w:rPr>
                <w:rFonts w:eastAsia="Times New Roman"/>
                <w:sz w:val="24"/>
                <w:szCs w:val="24"/>
                <w:lang w:eastAsia="zh-CN"/>
              </w:rPr>
              <w:t>):………………..</w:t>
            </w:r>
          </w:p>
          <w:p w14:paraId="44978892"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Email (</w:t>
            </w:r>
            <w:r w:rsidRPr="00331D5D">
              <w:rPr>
                <w:rFonts w:eastAsia="Times New Roman"/>
                <w:i/>
                <w:sz w:val="24"/>
                <w:szCs w:val="24"/>
                <w:lang w:eastAsia="zh-CN"/>
              </w:rPr>
              <w:t>nếu có</w:t>
            </w:r>
            <w:r w:rsidRPr="00331D5D">
              <w:rPr>
                <w:rFonts w:eastAsia="Times New Roman"/>
                <w:sz w:val="24"/>
                <w:szCs w:val="24"/>
                <w:lang w:eastAsia="zh-CN"/>
              </w:rPr>
              <w:t>):………………………………………………………</w:t>
            </w:r>
          </w:p>
        </w:tc>
      </w:tr>
      <w:tr w:rsidR="006F3670" w:rsidRPr="00331D5D" w14:paraId="000B50D2" w14:textId="77777777" w:rsidTr="00BB699F">
        <w:tc>
          <w:tcPr>
            <w:tcW w:w="964" w:type="dxa"/>
            <w:tcBorders>
              <w:top w:val="single" w:sz="4" w:space="0" w:color="000000"/>
              <w:left w:val="single" w:sz="4" w:space="0" w:color="000000"/>
              <w:bottom w:val="single" w:sz="4" w:space="0" w:color="000000"/>
            </w:tcBorders>
            <w:shd w:val="clear" w:color="auto" w:fill="auto"/>
          </w:tcPr>
          <w:p w14:paraId="527ECFC0"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11.4</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5F4EBEA"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Ngày bắt đầu hoạt động</w:t>
            </w:r>
            <w:r w:rsidRPr="00331D5D">
              <w:rPr>
                <w:rStyle w:val="FootnoteReference"/>
                <w:rFonts w:eastAsia="Times New Roman"/>
                <w:sz w:val="24"/>
                <w:szCs w:val="24"/>
                <w:lang w:eastAsia="zh-CN"/>
              </w:rPr>
              <w:footnoteReference w:customMarkFollows="1" w:id="6"/>
              <w:t>7</w:t>
            </w:r>
            <w:r w:rsidRPr="00331D5D">
              <w:rPr>
                <w:rFonts w:eastAsia="Times New Roman"/>
                <w:sz w:val="24"/>
                <w:szCs w:val="24"/>
                <w:lang w:eastAsia="zh-CN"/>
              </w:rPr>
              <w:t xml:space="preserve"> (</w:t>
            </w:r>
            <w:r w:rsidRPr="00331D5D">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31D5D">
              <w:rPr>
                <w:rFonts w:eastAsia="Times New Roman"/>
                <w:sz w:val="24"/>
                <w:szCs w:val="24"/>
                <w:lang w:eastAsia="zh-CN"/>
              </w:rPr>
              <w:t>): …../…../…….</w:t>
            </w:r>
          </w:p>
        </w:tc>
      </w:tr>
      <w:tr w:rsidR="006F3670" w:rsidRPr="00331D5D" w14:paraId="3C0C5A9B"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4D282F7A"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11.5</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9B23517"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Hình thức hạch toán (</w:t>
            </w:r>
            <w:r w:rsidRPr="00331D5D">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31D5D">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F3670" w:rsidRPr="00331D5D" w14:paraId="7F322235" w14:textId="77777777" w:rsidTr="00BB699F">
              <w:tc>
                <w:tcPr>
                  <w:tcW w:w="2583" w:type="dxa"/>
                  <w:shd w:val="clear" w:color="auto" w:fill="auto"/>
                </w:tcPr>
                <w:p w14:paraId="64AB655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độc lập</w:t>
                  </w:r>
                </w:p>
              </w:tc>
              <w:tc>
                <w:tcPr>
                  <w:tcW w:w="567" w:type="dxa"/>
                  <w:shd w:val="clear" w:color="auto" w:fill="auto"/>
                </w:tcPr>
                <w:p w14:paraId="1E5B4DA4"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3296" behindDoc="0" locked="0" layoutInCell="1" allowOverlap="1" wp14:anchorId="2EACBEB8" wp14:editId="341D5F34">
                            <wp:simplePos x="0" y="0"/>
                            <wp:positionH relativeFrom="margin">
                              <wp:align>center</wp:align>
                            </wp:positionH>
                            <wp:positionV relativeFrom="paragraph">
                              <wp:posOffset>5715</wp:posOffset>
                            </wp:positionV>
                            <wp:extent cx="288925" cy="235585"/>
                            <wp:effectExtent l="11430" t="10160" r="13970" b="11430"/>
                            <wp:wrapNone/>
                            <wp:docPr id="847" name="Rectangle 8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72F1BE" id="Rectangle 847" o:spid="_x0000_s1026" style="position:absolute;margin-left:0;margin-top:.45pt;width:22.75pt;height:18.55pt;z-index:2517032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" strokeweight=".26mm">
                            <v:stroke endcap="square"/>
                            <w10:wrap anchorx="margin"/>
                          </v:rect>
                        </w:pict>
                      </mc:Fallback>
                    </mc:AlternateContent>
                  </w:r>
                </w:p>
              </w:tc>
              <w:tc>
                <w:tcPr>
                  <w:tcW w:w="393" w:type="dxa"/>
                </w:tcPr>
                <w:p w14:paraId="2FBE454D" w14:textId="77777777" w:rsidR="006F3670" w:rsidRPr="00331D5D" w:rsidRDefault="006F3670" w:rsidP="00331D5D">
                  <w:pPr>
                    <w:suppressAutoHyphens/>
                    <w:snapToGrid w:val="0"/>
                    <w:spacing w:before="120" w:after="120"/>
                    <w:rPr>
                      <w:rFonts w:eastAsia="Times New Roman"/>
                      <w:noProof/>
                      <w:sz w:val="24"/>
                      <w:szCs w:val="24"/>
                    </w:rPr>
                  </w:pPr>
                </w:p>
              </w:tc>
              <w:tc>
                <w:tcPr>
                  <w:tcW w:w="3798" w:type="dxa"/>
                </w:tcPr>
                <w:p w14:paraId="317561B5" w14:textId="77777777" w:rsidR="006F3670" w:rsidRPr="00331D5D" w:rsidRDefault="006F3670" w:rsidP="00331D5D">
                  <w:pPr>
                    <w:suppressAutoHyphens/>
                    <w:snapToGrid w:val="0"/>
                    <w:spacing w:before="120" w:after="120"/>
                    <w:rPr>
                      <w:noProof/>
                      <w:sz w:val="24"/>
                      <w:szCs w:val="24"/>
                    </w:rPr>
                  </w:pPr>
                  <w:r w:rsidRPr="00331D5D">
                    <w:rPr>
                      <w:rFonts w:eastAsia="Times New Roman"/>
                      <w:noProof/>
                      <w:sz w:val="24"/>
                      <w:szCs w:val="24"/>
                    </w:rPr>
                    <mc:AlternateContent>
                      <mc:Choice Requires="wps">
                        <w:drawing>
                          <wp:anchor distT="0" distB="0" distL="114300" distR="114300" simplePos="0" relativeHeight="251705344" behindDoc="0" locked="0" layoutInCell="1" allowOverlap="1" wp14:anchorId="65DA16DE" wp14:editId="7AAC3FB3">
                            <wp:simplePos x="0" y="0"/>
                            <wp:positionH relativeFrom="column">
                              <wp:posOffset>2234565</wp:posOffset>
                            </wp:positionH>
                            <wp:positionV relativeFrom="paragraph">
                              <wp:posOffset>16510</wp:posOffset>
                            </wp:positionV>
                            <wp:extent cx="288925" cy="235585"/>
                            <wp:effectExtent l="0" t="0" r="15875" b="12065"/>
                            <wp:wrapNone/>
                            <wp:docPr id="846" name="Rectangle 8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909AC2" id="Rectangle 846" o:spid="_x0000_s1026" style="position:absolute;margin-left:175.95pt;margin-top:1.3pt;width:22.75pt;height:18.5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gC6qCSkCAABIBAAADgAAAAAAAAAAAAAAAAAuAgAAZHJzL2Uy&#10;b0RvYy54bWxQSwECLQAUAAYACAAAACEAUiIHo94AAAAIAQAADwAAAAAAAAAAAAAAAACDBAAAZHJz&#10;L2Rvd25yZXYueG1sUEsFBgAAAAAEAAQA8wAAAI4FAAAAAA==&#10;" strokeweight=".26mm">
                            <v:stroke endcap="square"/>
                          </v:rect>
                        </w:pict>
                      </mc:Fallback>
                    </mc:AlternateContent>
                  </w:r>
                  <w:r w:rsidRPr="00331D5D">
                    <w:rPr>
                      <w:rFonts w:eastAsia="Times New Roman"/>
                      <w:sz w:val="24"/>
                      <w:szCs w:val="24"/>
                      <w:lang w:eastAsia="zh-CN"/>
                    </w:rPr>
                    <w:t>Có báo cáo tài chính hợp nhất</w:t>
                  </w:r>
                </w:p>
              </w:tc>
            </w:tr>
            <w:tr w:rsidR="006F3670" w:rsidRPr="00331D5D" w14:paraId="4C31A994" w14:textId="77777777" w:rsidTr="00BB699F">
              <w:trPr>
                <w:trHeight w:val="128"/>
              </w:trPr>
              <w:tc>
                <w:tcPr>
                  <w:tcW w:w="2583" w:type="dxa"/>
                  <w:shd w:val="clear" w:color="auto" w:fill="auto"/>
                </w:tcPr>
                <w:p w14:paraId="41575A1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phụ thuộc</w:t>
                  </w:r>
                </w:p>
              </w:tc>
              <w:tc>
                <w:tcPr>
                  <w:tcW w:w="567" w:type="dxa"/>
                  <w:shd w:val="clear" w:color="auto" w:fill="auto"/>
                </w:tcPr>
                <w:p w14:paraId="4F27201B"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4320" behindDoc="0" locked="0" layoutInCell="1" allowOverlap="1" wp14:anchorId="3D14BC4D" wp14:editId="5F889CA1">
                            <wp:simplePos x="0" y="0"/>
                            <wp:positionH relativeFrom="margin">
                              <wp:align>center</wp:align>
                            </wp:positionH>
                            <wp:positionV relativeFrom="paragraph">
                              <wp:posOffset>36830</wp:posOffset>
                            </wp:positionV>
                            <wp:extent cx="288925" cy="235585"/>
                            <wp:effectExtent l="11430" t="7620" r="13970" b="13970"/>
                            <wp:wrapNone/>
                            <wp:docPr id="845" name="Rectangle 8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747E39" id="Rectangle 845" o:spid="_x0000_s1026" style="position:absolute;margin-left:0;margin-top:2.9pt;width:22.75pt;height:18.55pt;z-index:2517043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sj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LBwWyM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2B079529" w14:textId="77777777" w:rsidR="006F3670" w:rsidRPr="00331D5D" w:rsidRDefault="006F3670" w:rsidP="00331D5D">
                  <w:pPr>
                    <w:suppressAutoHyphens/>
                    <w:snapToGrid w:val="0"/>
                    <w:spacing w:before="120" w:after="120"/>
                    <w:jc w:val="both"/>
                    <w:rPr>
                      <w:noProof/>
                      <w:sz w:val="24"/>
                      <w:szCs w:val="24"/>
                    </w:rPr>
                  </w:pPr>
                </w:p>
              </w:tc>
              <w:tc>
                <w:tcPr>
                  <w:tcW w:w="3798" w:type="dxa"/>
                </w:tcPr>
                <w:p w14:paraId="5CF20834" w14:textId="77777777" w:rsidR="006F3670" w:rsidRPr="00331D5D" w:rsidRDefault="006F3670" w:rsidP="00331D5D">
                  <w:pPr>
                    <w:suppressAutoHyphens/>
                    <w:snapToGrid w:val="0"/>
                    <w:spacing w:before="120" w:after="120"/>
                    <w:jc w:val="both"/>
                    <w:rPr>
                      <w:noProof/>
                      <w:sz w:val="24"/>
                      <w:szCs w:val="24"/>
                    </w:rPr>
                  </w:pPr>
                </w:p>
              </w:tc>
            </w:tr>
          </w:tbl>
          <w:p w14:paraId="284361D1"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17817D25" w14:textId="77777777" w:rsidTr="00BB699F">
        <w:tc>
          <w:tcPr>
            <w:tcW w:w="964" w:type="dxa"/>
            <w:tcBorders>
              <w:top w:val="single" w:sz="4" w:space="0" w:color="000000"/>
              <w:left w:val="single" w:sz="4" w:space="0" w:color="000000"/>
              <w:bottom w:val="single" w:sz="4" w:space="0" w:color="000000"/>
            </w:tcBorders>
            <w:shd w:val="clear" w:color="auto" w:fill="auto"/>
          </w:tcPr>
          <w:p w14:paraId="40FCB15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11.6</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392B556E"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Năm tài chính:</w:t>
            </w:r>
          </w:p>
          <w:p w14:paraId="4E79311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Áp dụng từ ngày …../…..đến ngày …../…..</w:t>
            </w:r>
            <w:r w:rsidRPr="00331D5D">
              <w:rPr>
                <w:rStyle w:val="FootnoteReference"/>
                <w:rFonts w:eastAsia="Times New Roman"/>
                <w:sz w:val="24"/>
                <w:szCs w:val="24"/>
                <w:lang w:eastAsia="zh-CN"/>
              </w:rPr>
              <w:footnoteReference w:customMarkFollows="1" w:id="7"/>
              <w:t>8</w:t>
            </w:r>
          </w:p>
          <w:p w14:paraId="1A5DB1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w:t>
            </w:r>
            <w:r w:rsidRPr="00331D5D">
              <w:rPr>
                <w:rFonts w:eastAsia="Times New Roman"/>
                <w:i/>
                <w:sz w:val="24"/>
                <w:szCs w:val="24"/>
                <w:lang w:eastAsia="zh-CN"/>
              </w:rPr>
              <w:t>ghi ngày, tháng bắt đầu và kết thúc niên độ kế toán</w:t>
            </w:r>
            <w:r w:rsidRPr="00331D5D">
              <w:rPr>
                <w:rFonts w:eastAsia="Times New Roman"/>
                <w:sz w:val="24"/>
                <w:szCs w:val="24"/>
                <w:lang w:eastAsia="zh-CN"/>
              </w:rPr>
              <w:t>)</w:t>
            </w:r>
          </w:p>
        </w:tc>
      </w:tr>
      <w:tr w:rsidR="006F3670" w:rsidRPr="00331D5D" w14:paraId="55CC5FE6" w14:textId="77777777" w:rsidTr="00BB699F">
        <w:trPr>
          <w:trHeight w:val="680"/>
        </w:trPr>
        <w:tc>
          <w:tcPr>
            <w:tcW w:w="964" w:type="dxa"/>
            <w:tcBorders>
              <w:top w:val="single" w:sz="4" w:space="0" w:color="000000"/>
              <w:left w:val="single" w:sz="4" w:space="0" w:color="000000"/>
              <w:bottom w:val="single" w:sz="4" w:space="0" w:color="000000"/>
            </w:tcBorders>
            <w:shd w:val="clear" w:color="auto" w:fill="auto"/>
          </w:tcPr>
          <w:p w14:paraId="5DAAA63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11.7</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6B6970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Tổng số lao động (</w:t>
            </w:r>
            <w:r w:rsidRPr="00331D5D">
              <w:rPr>
                <w:rFonts w:eastAsia="Times New Roman"/>
                <w:i/>
                <w:sz w:val="24"/>
                <w:szCs w:val="24"/>
                <w:lang w:eastAsia="zh-CN"/>
              </w:rPr>
              <w:t>dự kiến</w:t>
            </w:r>
            <w:r w:rsidRPr="00331D5D">
              <w:rPr>
                <w:rFonts w:eastAsia="Times New Roman"/>
                <w:sz w:val="24"/>
                <w:szCs w:val="24"/>
                <w:lang w:eastAsia="zh-CN"/>
              </w:rPr>
              <w:t xml:space="preserve">): ………………………………… </w:t>
            </w:r>
          </w:p>
        </w:tc>
      </w:tr>
      <w:tr w:rsidR="006F3670" w:rsidRPr="00331D5D" w14:paraId="75EBDBAA" w14:textId="77777777" w:rsidTr="00BB699F">
        <w:tc>
          <w:tcPr>
            <w:tcW w:w="964" w:type="dxa"/>
            <w:tcBorders>
              <w:top w:val="single" w:sz="4" w:space="0" w:color="000000"/>
              <w:left w:val="single" w:sz="4" w:space="0" w:color="000000"/>
              <w:bottom w:val="single" w:sz="4" w:space="0" w:color="000000"/>
            </w:tcBorders>
            <w:shd w:val="clear" w:color="auto" w:fill="auto"/>
          </w:tcPr>
          <w:p w14:paraId="1C87E6AE" w14:textId="77777777" w:rsidR="006F3670" w:rsidRPr="00331D5D" w:rsidRDefault="006F3670" w:rsidP="00331D5D">
            <w:pPr>
              <w:suppressAutoHyphens/>
              <w:spacing w:before="120" w:after="120"/>
              <w:jc w:val="center"/>
              <w:rPr>
                <w:rFonts w:eastAsia="Times New Roman"/>
                <w:sz w:val="24"/>
                <w:szCs w:val="24"/>
                <w:shd w:val="clear" w:color="auto" w:fill="FFFF00"/>
                <w:lang w:eastAsia="zh-CN"/>
              </w:rPr>
            </w:pPr>
            <w:r w:rsidRPr="00331D5D">
              <w:rPr>
                <w:rFonts w:eastAsia="Times New Roman"/>
                <w:sz w:val="24"/>
                <w:szCs w:val="24"/>
                <w:lang w:eastAsia="zh-CN"/>
              </w:rPr>
              <w:t>11.8</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24A958CF"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Hoạt động theo dự án BOT/BTO/BT/</w:t>
            </w:r>
            <w:r w:rsidRPr="00331D5D">
              <w:rPr>
                <w:sz w:val="24"/>
                <w:szCs w:val="24"/>
                <w:lang w:val="nl-NL"/>
              </w:rPr>
              <w:t>BOO, BLT, BTL, O&amp;M</w:t>
            </w:r>
            <w:r w:rsidRPr="00331D5D">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227"/>
            </w:tblGrid>
            <w:tr w:rsidR="006F3670" w:rsidRPr="00331D5D" w14:paraId="1A1A9E31" w14:textId="77777777" w:rsidTr="00BB699F">
              <w:trPr>
                <w:trHeight w:val="584"/>
              </w:trPr>
              <w:tc>
                <w:tcPr>
                  <w:tcW w:w="4226" w:type="dxa"/>
                  <w:shd w:val="clear" w:color="auto" w:fill="auto"/>
                </w:tcPr>
                <w:p w14:paraId="0FC0CE80"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3600" behindDoc="0" locked="0" layoutInCell="1" allowOverlap="1" wp14:anchorId="16EDB158" wp14:editId="37B9432D">
                            <wp:simplePos x="0" y="0"/>
                            <wp:positionH relativeFrom="column">
                              <wp:posOffset>464185</wp:posOffset>
                            </wp:positionH>
                            <wp:positionV relativeFrom="paragraph">
                              <wp:posOffset>58420</wp:posOffset>
                            </wp:positionV>
                            <wp:extent cx="259715" cy="234950"/>
                            <wp:effectExtent l="0" t="0" r="26035" b="1270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9D3D05" id="Rectangle 166" o:spid="_x0000_s1026" style="position:absolute;margin-left:36.55pt;margin-top:4.6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xC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" strokeweight=".26mm">
                            <v:stroke endcap="square"/>
                          </v:rect>
                        </w:pict>
                      </mc:Fallback>
                    </mc:AlternateContent>
                  </w:r>
                  <w:r w:rsidRPr="00331D5D">
                    <w:rPr>
                      <w:rFonts w:eastAsia="Times New Roman"/>
                      <w:sz w:val="24"/>
                      <w:szCs w:val="24"/>
                      <w:lang w:eastAsia="zh-CN"/>
                    </w:rPr>
                    <w:t>Có</w:t>
                  </w:r>
                </w:p>
              </w:tc>
              <w:tc>
                <w:tcPr>
                  <w:tcW w:w="4227" w:type="dxa"/>
                  <w:shd w:val="clear" w:color="auto" w:fill="auto"/>
                </w:tcPr>
                <w:p w14:paraId="72BEBB0C"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4624" behindDoc="0" locked="0" layoutInCell="1" allowOverlap="1" wp14:anchorId="5952F6C1" wp14:editId="5ED1290C">
                            <wp:simplePos x="0" y="0"/>
                            <wp:positionH relativeFrom="column">
                              <wp:posOffset>636905</wp:posOffset>
                            </wp:positionH>
                            <wp:positionV relativeFrom="paragraph">
                              <wp:posOffset>58420</wp:posOffset>
                            </wp:positionV>
                            <wp:extent cx="259715" cy="234950"/>
                            <wp:effectExtent l="0" t="0" r="26035" b="1270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E26979" id="Rectangle 165" o:spid="_x0000_s1026" style="position:absolute;margin-left:50.15pt;margin-top:4.6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o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" strokeweight=".26mm">
                            <v:stroke endcap="square"/>
                          </v:rect>
                        </w:pict>
                      </mc:Fallback>
                    </mc:AlternateContent>
                  </w:r>
                  <w:r w:rsidRPr="00331D5D">
                    <w:rPr>
                      <w:rFonts w:eastAsia="Times New Roman"/>
                      <w:sz w:val="24"/>
                      <w:szCs w:val="24"/>
                      <w:lang w:eastAsia="zh-CN"/>
                    </w:rPr>
                    <w:t>Không</w:t>
                  </w:r>
                </w:p>
              </w:tc>
            </w:tr>
          </w:tbl>
          <w:p w14:paraId="0A3387C2"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5FC69D4E" w14:textId="77777777" w:rsidTr="00BB699F">
        <w:tc>
          <w:tcPr>
            <w:tcW w:w="964" w:type="dxa"/>
            <w:tcBorders>
              <w:top w:val="single" w:sz="4" w:space="0" w:color="auto"/>
              <w:left w:val="single" w:sz="4" w:space="0" w:color="auto"/>
              <w:right w:val="single" w:sz="4" w:space="0" w:color="auto"/>
            </w:tcBorders>
            <w:shd w:val="clear" w:color="auto" w:fill="auto"/>
          </w:tcPr>
          <w:p w14:paraId="7456FFD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11.9</w:t>
            </w:r>
          </w:p>
        </w:tc>
        <w:tc>
          <w:tcPr>
            <w:tcW w:w="8080" w:type="dxa"/>
            <w:gridSpan w:val="2"/>
            <w:tcBorders>
              <w:top w:val="single" w:sz="4" w:space="0" w:color="auto"/>
              <w:left w:val="single" w:sz="4" w:space="0" w:color="auto"/>
              <w:right w:val="single" w:sz="4" w:space="0" w:color="auto"/>
            </w:tcBorders>
            <w:shd w:val="clear" w:color="auto" w:fill="auto"/>
          </w:tcPr>
          <w:p w14:paraId="48A0E6E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Phương pháp tính thuế GTGT (</w:t>
            </w:r>
            <w:r w:rsidRPr="00331D5D">
              <w:rPr>
                <w:rFonts w:eastAsia="Times New Roman"/>
                <w:i/>
                <w:sz w:val="24"/>
                <w:szCs w:val="24"/>
                <w:lang w:eastAsia="zh-CN"/>
              </w:rPr>
              <w:t>chọn 1 trong 4 phương pháp</w:t>
            </w:r>
            <w:r w:rsidRPr="00331D5D">
              <w:rPr>
                <w:rFonts w:eastAsia="Times New Roman"/>
                <w:sz w:val="24"/>
                <w:szCs w:val="24"/>
                <w:lang w:eastAsia="zh-CN"/>
              </w:rPr>
              <w:t>)</w:t>
            </w:r>
            <w:r w:rsidRPr="00331D5D">
              <w:rPr>
                <w:rStyle w:val="FootnoteReference"/>
                <w:rFonts w:eastAsia="Times New Roman"/>
                <w:sz w:val="24"/>
                <w:szCs w:val="24"/>
                <w:lang w:eastAsia="zh-CN"/>
              </w:rPr>
              <w:footnoteReference w:customMarkFollows="1" w:id="8"/>
              <w:t>9</w:t>
            </w:r>
            <w:r w:rsidRPr="00331D5D">
              <w:rPr>
                <w:rFonts w:eastAsia="Times New Roman"/>
                <w:sz w:val="24"/>
                <w:szCs w:val="24"/>
                <w:lang w:eastAsia="zh-CN"/>
              </w:rPr>
              <w:t>:</w:t>
            </w:r>
          </w:p>
        </w:tc>
      </w:tr>
      <w:tr w:rsidR="006F3670" w:rsidRPr="00331D5D" w14:paraId="168C4FB4" w14:textId="77777777" w:rsidTr="00BB699F">
        <w:tc>
          <w:tcPr>
            <w:tcW w:w="964" w:type="dxa"/>
            <w:tcBorders>
              <w:left w:val="single" w:sz="4" w:space="0" w:color="auto"/>
              <w:right w:val="single" w:sz="4" w:space="0" w:color="auto"/>
            </w:tcBorders>
            <w:shd w:val="clear" w:color="auto" w:fill="auto"/>
          </w:tcPr>
          <w:p w14:paraId="618DA96D"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2A9B09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Khấu trừ</w:t>
            </w:r>
          </w:p>
        </w:tc>
        <w:tc>
          <w:tcPr>
            <w:tcW w:w="2526" w:type="dxa"/>
            <w:tcBorders>
              <w:right w:val="single" w:sz="4" w:space="0" w:color="auto"/>
            </w:tcBorders>
            <w:shd w:val="clear" w:color="auto" w:fill="auto"/>
          </w:tcPr>
          <w:p w14:paraId="12E92DBC"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9504" behindDoc="0" locked="0" layoutInCell="1" allowOverlap="1" wp14:anchorId="19209085" wp14:editId="11550C05">
                      <wp:simplePos x="0" y="0"/>
                      <wp:positionH relativeFrom="column">
                        <wp:posOffset>121920</wp:posOffset>
                      </wp:positionH>
                      <wp:positionV relativeFrom="paragraph">
                        <wp:posOffset>5080</wp:posOffset>
                      </wp:positionV>
                      <wp:extent cx="259715" cy="234950"/>
                      <wp:effectExtent l="0" t="0" r="26035" b="12700"/>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681C6E" id="Rectangle 164" o:spid="_x0000_s1026" style="position:absolute;margin-left:9.6pt;margin-top:.4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LH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p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" strokeweight=".26mm">
                      <v:stroke endcap="square"/>
                    </v:rect>
                  </w:pict>
                </mc:Fallback>
              </mc:AlternateContent>
            </w:r>
          </w:p>
        </w:tc>
      </w:tr>
      <w:tr w:rsidR="006F3670" w:rsidRPr="00331D5D" w14:paraId="6BA7C142" w14:textId="77777777" w:rsidTr="00BB699F">
        <w:tc>
          <w:tcPr>
            <w:tcW w:w="964" w:type="dxa"/>
            <w:tcBorders>
              <w:left w:val="single" w:sz="4" w:space="0" w:color="auto"/>
              <w:right w:val="single" w:sz="4" w:space="0" w:color="auto"/>
            </w:tcBorders>
            <w:shd w:val="clear" w:color="auto" w:fill="auto"/>
          </w:tcPr>
          <w:p w14:paraId="1FDA6E08"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9BBE0E1"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GTGT</w:t>
            </w:r>
          </w:p>
        </w:tc>
        <w:tc>
          <w:tcPr>
            <w:tcW w:w="2526" w:type="dxa"/>
            <w:tcBorders>
              <w:right w:val="single" w:sz="4" w:space="0" w:color="auto"/>
            </w:tcBorders>
            <w:shd w:val="clear" w:color="auto" w:fill="auto"/>
          </w:tcPr>
          <w:p w14:paraId="57AEE583"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0528" behindDoc="0" locked="0" layoutInCell="1" allowOverlap="1" wp14:anchorId="06BADD28" wp14:editId="49C309FE">
                      <wp:simplePos x="0" y="0"/>
                      <wp:positionH relativeFrom="column">
                        <wp:posOffset>121920</wp:posOffset>
                      </wp:positionH>
                      <wp:positionV relativeFrom="paragraph">
                        <wp:posOffset>6985</wp:posOffset>
                      </wp:positionV>
                      <wp:extent cx="259715" cy="234950"/>
                      <wp:effectExtent l="0" t="0" r="26035" b="1270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1C1AD0" id="Rectangle 163"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8rDz0qAgAASAQAAA4AAAAAAAAAAAAAAAAALgIAAGRycy9lMm9E&#10;b2MueG1sUEsBAi0AFAAGAAgAAAAhAK9fiXbbAAAABgEAAA8AAAAAAAAAAAAAAAAAhAQAAGRycy9k&#10;b3ducmV2LnhtbFBLBQYAAAAABAAEAPMAAACMBQAAAAA=&#10;" strokeweight=".26mm">
                      <v:stroke endcap="square"/>
                    </v:rect>
                  </w:pict>
                </mc:Fallback>
              </mc:AlternateContent>
            </w:r>
          </w:p>
        </w:tc>
      </w:tr>
      <w:tr w:rsidR="006F3670" w:rsidRPr="00331D5D" w14:paraId="42023715" w14:textId="77777777" w:rsidTr="00BB699F">
        <w:tc>
          <w:tcPr>
            <w:tcW w:w="964" w:type="dxa"/>
            <w:tcBorders>
              <w:left w:val="single" w:sz="4" w:space="0" w:color="auto"/>
              <w:right w:val="single" w:sz="4" w:space="0" w:color="auto"/>
            </w:tcBorders>
            <w:shd w:val="clear" w:color="auto" w:fill="auto"/>
          </w:tcPr>
          <w:p w14:paraId="1DADE5AF"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335122D9"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doanh số</w:t>
            </w:r>
          </w:p>
        </w:tc>
        <w:tc>
          <w:tcPr>
            <w:tcW w:w="2526" w:type="dxa"/>
            <w:tcBorders>
              <w:right w:val="single" w:sz="4" w:space="0" w:color="auto"/>
            </w:tcBorders>
            <w:shd w:val="clear" w:color="auto" w:fill="auto"/>
          </w:tcPr>
          <w:p w14:paraId="4AB2A21E"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1552" behindDoc="0" locked="0" layoutInCell="1" allowOverlap="1" wp14:anchorId="5A633388" wp14:editId="2ABCD594">
                      <wp:simplePos x="0" y="0"/>
                      <wp:positionH relativeFrom="column">
                        <wp:posOffset>121920</wp:posOffset>
                      </wp:positionH>
                      <wp:positionV relativeFrom="paragraph">
                        <wp:posOffset>18415</wp:posOffset>
                      </wp:positionV>
                      <wp:extent cx="259715" cy="234950"/>
                      <wp:effectExtent l="0" t="0" r="26035" b="12700"/>
                      <wp:wrapNone/>
                      <wp:docPr id="162"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679761" id="Rectangle 162"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3CS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g43CSKgIAAEgEAAAOAAAAAAAAAAAAAAAAAC4CAABkcnMvZTJv&#10;RG9jLnhtbFBLAQItABQABgAIAAAAIQCXo+q03AAAAAYBAAAPAAAAAAAAAAAAAAAAAIQEAABkcnMv&#10;ZG93bnJldi54bWxQSwUGAAAAAAQABADzAAAAjQUAAAAA&#10;" strokeweight=".26mm">
                      <v:stroke endcap="square"/>
                    </v:rect>
                  </w:pict>
                </mc:Fallback>
              </mc:AlternateContent>
            </w:r>
          </w:p>
        </w:tc>
      </w:tr>
      <w:tr w:rsidR="006F3670" w:rsidRPr="00331D5D" w14:paraId="551A9166" w14:textId="77777777" w:rsidTr="00BB699F">
        <w:trPr>
          <w:trHeight w:val="503"/>
        </w:trPr>
        <w:tc>
          <w:tcPr>
            <w:tcW w:w="964" w:type="dxa"/>
            <w:tcBorders>
              <w:left w:val="single" w:sz="4" w:space="0" w:color="auto"/>
              <w:bottom w:val="single" w:sz="4" w:space="0" w:color="auto"/>
              <w:right w:val="single" w:sz="4" w:space="0" w:color="auto"/>
            </w:tcBorders>
            <w:shd w:val="clear" w:color="auto" w:fill="auto"/>
          </w:tcPr>
          <w:p w14:paraId="6A0806D4"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bottom w:val="single" w:sz="4" w:space="0" w:color="auto"/>
            </w:tcBorders>
            <w:shd w:val="clear" w:color="auto" w:fill="auto"/>
          </w:tcPr>
          <w:p w14:paraId="50FAE9E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Không phải nộp thuế GTGT</w:t>
            </w:r>
          </w:p>
        </w:tc>
        <w:tc>
          <w:tcPr>
            <w:tcW w:w="2526" w:type="dxa"/>
            <w:tcBorders>
              <w:bottom w:val="single" w:sz="4" w:space="0" w:color="auto"/>
              <w:right w:val="single" w:sz="4" w:space="0" w:color="auto"/>
            </w:tcBorders>
            <w:shd w:val="clear" w:color="auto" w:fill="auto"/>
          </w:tcPr>
          <w:p w14:paraId="44ED0D0D"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2576" behindDoc="0" locked="0" layoutInCell="1" allowOverlap="1" wp14:anchorId="295A5B32" wp14:editId="0A694B22">
                      <wp:simplePos x="0" y="0"/>
                      <wp:positionH relativeFrom="column">
                        <wp:posOffset>121920</wp:posOffset>
                      </wp:positionH>
                      <wp:positionV relativeFrom="paragraph">
                        <wp:posOffset>44450</wp:posOffset>
                      </wp:positionV>
                      <wp:extent cx="259715" cy="234950"/>
                      <wp:effectExtent l="0" t="0" r="26035" b="1270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4FC626" id="Rectangle 161" o:spid="_x0000_s1026" style="position:absolute;margin-left:9.6pt;margin-top:3.5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" strokeweight=".26mm">
                      <v:stroke endcap="square"/>
                    </v:rect>
                  </w:pict>
                </mc:Fallback>
              </mc:AlternateContent>
            </w:r>
          </w:p>
        </w:tc>
      </w:tr>
    </w:tbl>
    <w:p w14:paraId="38C8DFA9" w14:textId="77777777" w:rsidR="000F1EEC" w:rsidRDefault="000F1EEC" w:rsidP="000F1EEC">
      <w:pPr>
        <w:suppressAutoHyphens/>
        <w:spacing w:before="120" w:after="120"/>
        <w:jc w:val="both"/>
        <w:rPr>
          <w:rFonts w:eastAsia="Times New Roman"/>
          <w:b/>
          <w:sz w:val="24"/>
          <w:szCs w:val="24"/>
          <w:lang w:eastAsia="zh-CN"/>
        </w:rPr>
      </w:pPr>
    </w:p>
    <w:p w14:paraId="7748E28C" w14:textId="2AB69041"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12. Đăng ký sử dụng hóa đơn</w:t>
      </w:r>
      <w:r w:rsidRPr="00331D5D">
        <w:rPr>
          <w:rStyle w:val="FootnoteReference"/>
          <w:rFonts w:eastAsia="Times New Roman"/>
          <w:b/>
          <w:sz w:val="24"/>
          <w:szCs w:val="24"/>
          <w:lang w:eastAsia="zh-CN"/>
        </w:rPr>
        <w:footnoteReference w:customMarkFollows="1" w:id="9"/>
        <w:t>10</w:t>
      </w:r>
      <w:r w:rsidRPr="00331D5D">
        <w:rPr>
          <w:rFonts w:eastAsia="Times New Roman"/>
          <w:b/>
          <w:sz w:val="24"/>
          <w:szCs w:val="24"/>
          <w:lang w:eastAsia="zh-CN"/>
        </w:rPr>
        <w:t>:</w:t>
      </w:r>
    </w:p>
    <w:p w14:paraId="422815A9" w14:textId="77777777" w:rsidR="006F3670" w:rsidRPr="00331D5D" w:rsidRDefault="006F3670" w:rsidP="00331D5D">
      <w:pPr>
        <w:suppressAutoHyphens/>
        <w:spacing w:before="120" w:after="120"/>
        <w:ind w:firstLine="709"/>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F3670" w:rsidRPr="00331D5D" w14:paraId="1643106E" w14:textId="77777777" w:rsidTr="00BB699F">
        <w:tc>
          <w:tcPr>
            <w:tcW w:w="3861" w:type="dxa"/>
            <w:shd w:val="clear" w:color="auto" w:fill="auto"/>
          </w:tcPr>
          <w:p w14:paraId="16D3D787"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8720" behindDoc="0" locked="0" layoutInCell="1" allowOverlap="1" wp14:anchorId="04741326" wp14:editId="740F4A54">
                      <wp:simplePos x="0" y="0"/>
                      <wp:positionH relativeFrom="column">
                        <wp:posOffset>26035</wp:posOffset>
                      </wp:positionH>
                      <wp:positionV relativeFrom="paragraph">
                        <wp:posOffset>78105</wp:posOffset>
                      </wp:positionV>
                      <wp:extent cx="259715" cy="234950"/>
                      <wp:effectExtent l="0" t="0" r="26035" b="12700"/>
                      <wp:wrapNone/>
                      <wp:docPr id="84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16C53" id="Rectangle 844" o:spid="_x0000_s1026" style="position:absolute;margin-left:2.05pt;margin-top:6.1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" strokeweight=".26mm">
                      <v:stroke endcap="square"/>
                    </v:rect>
                  </w:pict>
                </mc:Fallback>
              </mc:AlternateContent>
            </w:r>
            <w:r w:rsidRPr="00331D5D">
              <w:rPr>
                <w:rFonts w:eastAsia="Times New Roman"/>
                <w:sz w:val="24"/>
                <w:szCs w:val="24"/>
                <w:lang w:eastAsia="zh-CN"/>
              </w:rPr>
              <w:t>Tự in hóa đơn</w:t>
            </w:r>
          </w:p>
        </w:tc>
        <w:tc>
          <w:tcPr>
            <w:tcW w:w="4536" w:type="dxa"/>
            <w:shd w:val="clear" w:color="auto" w:fill="auto"/>
          </w:tcPr>
          <w:p w14:paraId="5800156E"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9744" behindDoc="0" locked="0" layoutInCell="1" allowOverlap="1" wp14:anchorId="09A37B32" wp14:editId="5FB9D83F">
                      <wp:simplePos x="0" y="0"/>
                      <wp:positionH relativeFrom="column">
                        <wp:posOffset>59055</wp:posOffset>
                      </wp:positionH>
                      <wp:positionV relativeFrom="paragraph">
                        <wp:posOffset>78105</wp:posOffset>
                      </wp:positionV>
                      <wp:extent cx="259715" cy="234950"/>
                      <wp:effectExtent l="0" t="0" r="26035" b="12700"/>
                      <wp:wrapNone/>
                      <wp:docPr id="843"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85B3FF" id="Rectangle 843" o:spid="_x0000_s1026" style="position:absolute;margin-left:4.65pt;margin-top:6.1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nR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ezK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" strokeweight=".26mm">
                      <v:stroke endcap="square"/>
                    </v:rect>
                  </w:pict>
                </mc:Fallback>
              </mc:AlternateContent>
            </w:r>
            <w:r w:rsidRPr="00331D5D">
              <w:rPr>
                <w:rFonts w:eastAsia="Times New Roman"/>
                <w:sz w:val="24"/>
                <w:szCs w:val="24"/>
                <w:lang w:eastAsia="zh-CN"/>
              </w:rPr>
              <w:t>Đặt in hóa đơn</w:t>
            </w:r>
          </w:p>
        </w:tc>
      </w:tr>
      <w:tr w:rsidR="006F3670" w:rsidRPr="00331D5D" w14:paraId="05365AF4" w14:textId="77777777" w:rsidTr="00BB699F">
        <w:tc>
          <w:tcPr>
            <w:tcW w:w="3861" w:type="dxa"/>
            <w:shd w:val="clear" w:color="auto" w:fill="auto"/>
            <w:vAlign w:val="bottom"/>
          </w:tcPr>
          <w:p w14:paraId="25D9FBEB"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0768" behindDoc="0" locked="0" layoutInCell="1" allowOverlap="1" wp14:anchorId="77A9D3BB" wp14:editId="492CADE3">
                      <wp:simplePos x="0" y="0"/>
                      <wp:positionH relativeFrom="column">
                        <wp:posOffset>26035</wp:posOffset>
                      </wp:positionH>
                      <wp:positionV relativeFrom="paragraph">
                        <wp:posOffset>83185</wp:posOffset>
                      </wp:positionV>
                      <wp:extent cx="259715" cy="234950"/>
                      <wp:effectExtent l="0" t="0" r="26035" b="12700"/>
                      <wp:wrapNone/>
                      <wp:docPr id="842" name="Rectangle 8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4F06DB" id="Rectangle 842" o:spid="_x0000_s1026" style="position:absolute;margin-left:2.05pt;margin-top:6.55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" strokeweight=".26mm">
                      <v:stroke endcap="square"/>
                    </v:rect>
                  </w:pict>
                </mc:Fallback>
              </mc:AlternateContent>
            </w:r>
            <w:r w:rsidRPr="00331D5D">
              <w:rPr>
                <w:rFonts w:eastAsia="Times New Roman"/>
                <w:sz w:val="24"/>
                <w:szCs w:val="24"/>
                <w:lang w:eastAsia="zh-CN"/>
              </w:rPr>
              <w:t>Sử dụng hóa đơn điện tử</w:t>
            </w:r>
          </w:p>
        </w:tc>
        <w:tc>
          <w:tcPr>
            <w:tcW w:w="4536" w:type="dxa"/>
            <w:shd w:val="clear" w:color="auto" w:fill="auto"/>
            <w:vAlign w:val="bottom"/>
          </w:tcPr>
          <w:p w14:paraId="36A22370"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1792" behindDoc="0" locked="0" layoutInCell="1" allowOverlap="1" wp14:anchorId="5217A82B" wp14:editId="709B5721">
                      <wp:simplePos x="0" y="0"/>
                      <wp:positionH relativeFrom="column">
                        <wp:posOffset>59055</wp:posOffset>
                      </wp:positionH>
                      <wp:positionV relativeFrom="paragraph">
                        <wp:posOffset>83185</wp:posOffset>
                      </wp:positionV>
                      <wp:extent cx="259715" cy="234950"/>
                      <wp:effectExtent l="0" t="0" r="26035" b="12700"/>
                      <wp:wrapNone/>
                      <wp:docPr id="841" name="Rectangle 8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7F6E34" id="Rectangle 841" o:spid="_x0000_s1026" style="position:absolute;margin-left:4.65pt;margin-top:6.5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dU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OUal1QpAgAASAQAAA4AAAAAAAAAAAAAAAAALgIAAGRycy9lMm9E&#10;b2MueG1sUEsBAi0AFAAGAAgAAAAhAOWKVkfcAAAABgEAAA8AAAAAAAAAAAAAAAAAgwQAAGRycy9k&#10;b3ducmV2LnhtbFBLBQYAAAAABAAEAPMAAACMBQAAAAA=&#10;" strokeweight=".26mm">
                      <v:stroke endcap="square"/>
                    </v:rect>
                  </w:pict>
                </mc:Fallback>
              </mc:AlternateContent>
            </w:r>
            <w:r w:rsidRPr="00331D5D">
              <w:rPr>
                <w:rFonts w:eastAsia="Times New Roman"/>
                <w:sz w:val="24"/>
                <w:szCs w:val="24"/>
                <w:lang w:eastAsia="zh-CN"/>
              </w:rPr>
              <w:t>Mua hóa đơn của cơ quan thuế</w:t>
            </w:r>
          </w:p>
        </w:tc>
      </w:tr>
    </w:tbl>
    <w:p w14:paraId="6563E652" w14:textId="77777777" w:rsidR="000F1EEC" w:rsidRDefault="000F1EEC" w:rsidP="000F1EEC">
      <w:pPr>
        <w:suppressAutoHyphens/>
        <w:spacing w:before="120" w:after="120"/>
        <w:jc w:val="both"/>
        <w:rPr>
          <w:rFonts w:eastAsia="Times New Roman"/>
          <w:b/>
          <w:sz w:val="24"/>
          <w:szCs w:val="24"/>
          <w:lang w:eastAsia="zh-CN"/>
        </w:rPr>
      </w:pPr>
    </w:p>
    <w:p w14:paraId="2B8C5ECB" w14:textId="0D392C44"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13. Thông tin về việc đóng bảo hiểm xã hội</w:t>
      </w:r>
      <w:r w:rsidRPr="00331D5D">
        <w:rPr>
          <w:rStyle w:val="FootnoteReference"/>
          <w:rFonts w:eastAsia="Times New Roman"/>
          <w:b/>
          <w:sz w:val="24"/>
          <w:szCs w:val="24"/>
          <w:lang w:eastAsia="zh-CN"/>
        </w:rPr>
        <w:footnoteReference w:customMarkFollows="1" w:id="10"/>
        <w:t>11</w:t>
      </w:r>
      <w:r w:rsidRPr="00331D5D">
        <w:rPr>
          <w:rFonts w:eastAsia="Times New Roman"/>
          <w:b/>
          <w:sz w:val="24"/>
          <w:szCs w:val="24"/>
          <w:lang w:eastAsia="zh-CN"/>
        </w:rPr>
        <w:t>:</w:t>
      </w:r>
    </w:p>
    <w:p w14:paraId="431D6717" w14:textId="77777777" w:rsidR="006F3670" w:rsidRPr="00331D5D" w:rsidRDefault="006F3670" w:rsidP="000F1EEC">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7696" behindDoc="0" locked="0" layoutInCell="1" allowOverlap="1" wp14:anchorId="126A8135" wp14:editId="1AEB773E">
                <wp:simplePos x="0" y="0"/>
                <wp:positionH relativeFrom="column">
                  <wp:posOffset>213360</wp:posOffset>
                </wp:positionH>
                <wp:positionV relativeFrom="paragraph">
                  <wp:posOffset>236220</wp:posOffset>
                </wp:positionV>
                <wp:extent cx="259715" cy="234950"/>
                <wp:effectExtent l="0" t="0" r="26035" b="12700"/>
                <wp:wrapNone/>
                <wp:docPr id="840" name="Rectangle 8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215995" id="Rectangle 840" o:spid="_x0000_s1026" style="position:absolute;margin-left:16.8pt;margin-top:18.6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j7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5648" behindDoc="0" locked="0" layoutInCell="1" allowOverlap="1" wp14:anchorId="564A46B6" wp14:editId="7A878F01">
                <wp:simplePos x="0" y="0"/>
                <wp:positionH relativeFrom="column">
                  <wp:posOffset>1850390</wp:posOffset>
                </wp:positionH>
                <wp:positionV relativeFrom="paragraph">
                  <wp:posOffset>226695</wp:posOffset>
                </wp:positionV>
                <wp:extent cx="259715" cy="234950"/>
                <wp:effectExtent l="0" t="0" r="26035" b="12700"/>
                <wp:wrapNone/>
                <wp:docPr id="839" name="Rectangle 8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E768CA" id="Rectangle 839" o:spid="_x0000_s1026" style="position:absolute;margin-left:145.7pt;margin-top:17.8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J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fTB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6672" behindDoc="0" locked="0" layoutInCell="1" allowOverlap="1" wp14:anchorId="3D85FFDE" wp14:editId="58B5ADB5">
                <wp:simplePos x="0" y="0"/>
                <wp:positionH relativeFrom="column">
                  <wp:posOffset>3804285</wp:posOffset>
                </wp:positionH>
                <wp:positionV relativeFrom="paragraph">
                  <wp:posOffset>239395</wp:posOffset>
                </wp:positionV>
                <wp:extent cx="259715" cy="234950"/>
                <wp:effectExtent l="0" t="0" r="26035" b="12700"/>
                <wp:wrapNone/>
                <wp:docPr id="838" name="Rectangle 8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60D6EF" id="Rectangle 838" o:spid="_x0000_s1026" style="position:absolute;margin-left:299.55pt;margin-top:18.8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" strokeweight=".26mm">
                <v:stroke endcap="square"/>
              </v:rect>
            </w:pict>
          </mc:Fallback>
        </mc:AlternateContent>
      </w:r>
      <w:r w:rsidRPr="00331D5D">
        <w:rPr>
          <w:rFonts w:eastAsia="Times New Roman"/>
          <w:sz w:val="24"/>
          <w:szCs w:val="24"/>
          <w:lang w:eastAsia="zh-CN"/>
        </w:rPr>
        <w:t>Phương thức đóng bảo hiểm xã hội</w:t>
      </w:r>
      <w:r w:rsidRPr="00331D5D">
        <w:rPr>
          <w:rFonts w:eastAsia="Times New Roman"/>
          <w:b/>
          <w:sz w:val="24"/>
          <w:szCs w:val="24"/>
          <w:lang w:eastAsia="zh-CN"/>
        </w:rPr>
        <w:t xml:space="preserve"> </w:t>
      </w:r>
      <w:r w:rsidRPr="00331D5D">
        <w:rPr>
          <w:rFonts w:eastAsia="Times New Roman"/>
          <w:sz w:val="24"/>
          <w:szCs w:val="24"/>
          <w:lang w:eastAsia="zh-CN"/>
        </w:rPr>
        <w:t>(</w:t>
      </w:r>
      <w:r w:rsidRPr="00331D5D">
        <w:rPr>
          <w:rFonts w:eastAsia="Times New Roman"/>
          <w:i/>
          <w:sz w:val="24"/>
          <w:szCs w:val="24"/>
          <w:lang w:eastAsia="zh-CN"/>
        </w:rPr>
        <w:t>chọn 1 trong 3 phương thức</w:t>
      </w:r>
      <w:r w:rsidRPr="00331D5D">
        <w:rPr>
          <w:rFonts w:eastAsia="Times New Roman"/>
          <w:sz w:val="24"/>
          <w:szCs w:val="24"/>
          <w:lang w:eastAsia="zh-CN"/>
        </w:rPr>
        <w:t>):</w:t>
      </w:r>
    </w:p>
    <w:tbl>
      <w:tblPr>
        <w:tblW w:w="8647" w:type="dxa"/>
        <w:tblInd w:w="250" w:type="dxa"/>
        <w:tblLayout w:type="fixed"/>
        <w:tblLook w:val="04A0" w:firstRow="1" w:lastRow="0" w:firstColumn="1" w:lastColumn="0" w:noHBand="0" w:noVBand="1"/>
      </w:tblPr>
      <w:tblGrid>
        <w:gridCol w:w="2552"/>
        <w:gridCol w:w="2976"/>
        <w:gridCol w:w="3119"/>
      </w:tblGrid>
      <w:tr w:rsidR="006F3670" w:rsidRPr="00331D5D" w14:paraId="01B00406" w14:textId="77777777" w:rsidTr="00BB699F">
        <w:tc>
          <w:tcPr>
            <w:tcW w:w="2552" w:type="dxa"/>
          </w:tcPr>
          <w:p w14:paraId="5A08B2EC" w14:textId="77777777" w:rsidR="006F3670" w:rsidRPr="00331D5D" w:rsidRDefault="006F3670" w:rsidP="00331D5D">
            <w:pPr>
              <w:suppressAutoHyphens/>
              <w:spacing w:before="120" w:after="120"/>
              <w:ind w:firstLine="567"/>
              <w:jc w:val="both"/>
              <w:rPr>
                <w:rFonts w:eastAsia="Times New Roman"/>
                <w:noProof/>
                <w:sz w:val="24"/>
                <w:szCs w:val="24"/>
              </w:rPr>
            </w:pPr>
            <w:r w:rsidRPr="00331D5D">
              <w:rPr>
                <w:rFonts w:eastAsia="Times New Roman"/>
                <w:noProof/>
                <w:sz w:val="24"/>
                <w:szCs w:val="24"/>
              </w:rPr>
              <w:t>Hàng tháng</w:t>
            </w:r>
          </w:p>
        </w:tc>
        <w:tc>
          <w:tcPr>
            <w:tcW w:w="2976" w:type="dxa"/>
            <w:shd w:val="clear" w:color="auto" w:fill="auto"/>
            <w:vAlign w:val="center"/>
          </w:tcPr>
          <w:p w14:paraId="1AC4F236" w14:textId="77777777" w:rsidR="006F3670" w:rsidRPr="00331D5D" w:rsidRDefault="006F3670" w:rsidP="00331D5D">
            <w:pPr>
              <w:suppressAutoHyphens/>
              <w:spacing w:before="120" w:after="120"/>
              <w:ind w:firstLine="601"/>
              <w:jc w:val="both"/>
              <w:rPr>
                <w:rFonts w:eastAsia="Times New Roman"/>
                <w:sz w:val="24"/>
                <w:szCs w:val="24"/>
                <w:lang w:eastAsia="zh-CN"/>
              </w:rPr>
            </w:pPr>
            <w:r w:rsidRPr="00331D5D">
              <w:rPr>
                <w:rFonts w:eastAsia="Times New Roman"/>
                <w:sz w:val="24"/>
                <w:szCs w:val="24"/>
                <w:lang w:eastAsia="zh-CN"/>
              </w:rPr>
              <w:t>03 tháng một lần</w:t>
            </w:r>
          </w:p>
        </w:tc>
        <w:tc>
          <w:tcPr>
            <w:tcW w:w="3119" w:type="dxa"/>
            <w:shd w:val="clear" w:color="auto" w:fill="auto"/>
            <w:vAlign w:val="center"/>
          </w:tcPr>
          <w:p w14:paraId="108CB95E" w14:textId="77777777" w:rsidR="006F3670" w:rsidRPr="00331D5D" w:rsidRDefault="006F3670" w:rsidP="00331D5D">
            <w:pPr>
              <w:suppressAutoHyphens/>
              <w:spacing w:before="120" w:after="120"/>
              <w:ind w:firstLine="692"/>
              <w:jc w:val="both"/>
              <w:rPr>
                <w:rFonts w:eastAsia="Times New Roman"/>
                <w:sz w:val="24"/>
                <w:szCs w:val="24"/>
                <w:lang w:eastAsia="zh-CN"/>
              </w:rPr>
            </w:pPr>
            <w:r w:rsidRPr="00331D5D">
              <w:rPr>
                <w:rFonts w:eastAsia="Times New Roman"/>
                <w:sz w:val="24"/>
                <w:szCs w:val="24"/>
                <w:lang w:eastAsia="zh-CN"/>
              </w:rPr>
              <w:t>06 tháng một lần</w:t>
            </w:r>
          </w:p>
        </w:tc>
      </w:tr>
    </w:tbl>
    <w:p w14:paraId="28A17207" w14:textId="77777777" w:rsidR="000F1EEC" w:rsidRDefault="000F1EEC" w:rsidP="000F1EEC">
      <w:pPr>
        <w:suppressAutoHyphens/>
        <w:spacing w:before="120" w:after="120"/>
        <w:jc w:val="both"/>
        <w:rPr>
          <w:rFonts w:eastAsia="Times New Roman"/>
          <w:b/>
          <w:i/>
          <w:sz w:val="24"/>
          <w:szCs w:val="24"/>
          <w:lang w:eastAsia="zh-CN"/>
        </w:rPr>
      </w:pPr>
    </w:p>
    <w:p w14:paraId="5897087C" w14:textId="4487CBC7" w:rsidR="006F3670" w:rsidRPr="00331D5D" w:rsidRDefault="006F3670" w:rsidP="000F1EEC">
      <w:pPr>
        <w:suppressAutoHyphens/>
        <w:spacing w:before="120" w:after="120"/>
        <w:jc w:val="both"/>
        <w:rPr>
          <w:rFonts w:eastAsia="Times New Roman"/>
          <w:b/>
          <w:i/>
          <w:sz w:val="24"/>
          <w:szCs w:val="24"/>
          <w:lang w:eastAsia="zh-CN"/>
        </w:rPr>
      </w:pPr>
      <w:r w:rsidRPr="00331D5D">
        <w:rPr>
          <w:rFonts w:eastAsia="Times New Roman"/>
          <w:b/>
          <w:i/>
          <w:sz w:val="24"/>
          <w:szCs w:val="24"/>
          <w:lang w:eastAsia="zh-CN"/>
        </w:rPr>
        <w:t xml:space="preserve">Lưu ý: </w:t>
      </w:r>
    </w:p>
    <w:p w14:paraId="352D60A1"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8E0DA54"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khác: đánh dấu vào phương thức đóng bảo hiểm xã hội hàng tháng</w:t>
      </w:r>
    </w:p>
    <w:p w14:paraId="2DB5E593" w14:textId="77777777" w:rsidR="004E7458" w:rsidRDefault="004E7458" w:rsidP="000F1EEC">
      <w:pPr>
        <w:suppressAutoHyphens/>
        <w:spacing w:before="120" w:after="120"/>
        <w:jc w:val="both"/>
        <w:rPr>
          <w:rFonts w:eastAsia="Times New Roman"/>
          <w:b/>
          <w:bCs/>
          <w:sz w:val="24"/>
          <w:szCs w:val="24"/>
          <w:lang w:eastAsia="zh-CN"/>
        </w:rPr>
      </w:pPr>
    </w:p>
    <w:p w14:paraId="55249A30" w14:textId="2B59C3B6"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14. Thông tin về các doanh nghiệp bị chia, bị tách, bị hợp nhất,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công ty trên cơ sở chia, tách, hợp nhất, chuyển đổi loại hình doanh nghiệp</w:t>
      </w:r>
      <w:r w:rsidRPr="00331D5D">
        <w:rPr>
          <w:rFonts w:eastAsia="Times New Roman"/>
          <w:iCs/>
          <w:sz w:val="24"/>
          <w:szCs w:val="24"/>
          <w:lang w:eastAsia="zh-CN"/>
        </w:rPr>
        <w:t>)</w:t>
      </w:r>
      <w:r w:rsidRPr="00331D5D">
        <w:rPr>
          <w:rFonts w:eastAsia="Times New Roman"/>
          <w:bCs/>
          <w:sz w:val="24"/>
          <w:szCs w:val="24"/>
          <w:lang w:eastAsia="zh-CN"/>
        </w:rPr>
        <w:t>:</w:t>
      </w:r>
    </w:p>
    <w:p w14:paraId="783BFCD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doanh nghiệp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305F1F3E"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Mã số doanh nghiệp/Mã số thuế: </w:t>
      </w:r>
      <w:r w:rsidRPr="00331D5D">
        <w:rPr>
          <w:rFonts w:eastAsia="Times New Roman"/>
          <w:sz w:val="24"/>
          <w:szCs w:val="24"/>
          <w:lang w:eastAsia="zh-CN"/>
        </w:rPr>
        <w:tab/>
      </w:r>
    </w:p>
    <w:p w14:paraId="4C3E5947" w14:textId="77777777" w:rsidR="006F3670" w:rsidRPr="00331D5D" w:rsidRDefault="006F3670" w:rsidP="000F1EEC">
      <w:pPr>
        <w:tabs>
          <w:tab w:val="left" w:leader="dot" w:pos="9072"/>
        </w:tabs>
        <w:suppressAutoHyphens/>
        <w:spacing w:before="120" w:after="120"/>
        <w:jc w:val="both"/>
        <w:rPr>
          <w:rFonts w:eastAsia="Times New Roman"/>
          <w:sz w:val="24"/>
          <w:szCs w:val="24"/>
        </w:rPr>
      </w:pPr>
      <w:r w:rsidRPr="00331D5D">
        <w:rPr>
          <w:rFonts w:eastAsia="Times New Roman"/>
          <w:sz w:val="24"/>
          <w:szCs w:val="24"/>
          <w:lang w:eastAsia="zh-CN"/>
        </w:rPr>
        <w:t>Số Giấy chứng nhận đăng ký kinh doanh (</w:t>
      </w:r>
      <w:r w:rsidRPr="00331D5D">
        <w:rPr>
          <w:rFonts w:eastAsia="Times New Roman"/>
          <w:i/>
          <w:iCs/>
          <w:sz w:val="24"/>
          <w:szCs w:val="24"/>
          <w:lang w:eastAsia="zh-CN"/>
        </w:rPr>
        <w:t>chỉ kê khai nếu không có mã số doanh nghiệp/mã số thuế</w:t>
      </w:r>
      <w:r w:rsidRPr="00331D5D">
        <w:rPr>
          <w:rFonts w:eastAsia="Times New Roman"/>
          <w:sz w:val="24"/>
          <w:szCs w:val="24"/>
          <w:lang w:eastAsia="zh-CN"/>
        </w:rPr>
        <w:t xml:space="preserve">): </w:t>
      </w:r>
      <w:r w:rsidRPr="00331D5D">
        <w:rPr>
          <w:rFonts w:eastAsia="Times New Roman"/>
          <w:sz w:val="24"/>
          <w:szCs w:val="24"/>
        </w:rPr>
        <w:t>……………… Ngày cấp …/…/…… Nơi cấp: ……………….</w:t>
      </w:r>
    </w:p>
    <w:p w14:paraId="0EF3C4C6"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196945A8" w14:textId="77777777" w:rsidR="004E7458" w:rsidRDefault="004E7458" w:rsidP="000F1EEC">
      <w:pPr>
        <w:suppressAutoHyphens/>
        <w:spacing w:before="120" w:after="120"/>
        <w:jc w:val="both"/>
        <w:rPr>
          <w:rFonts w:eastAsia="Times New Roman"/>
          <w:b/>
          <w:sz w:val="24"/>
          <w:szCs w:val="24"/>
          <w:lang w:eastAsia="zh-CN"/>
        </w:rPr>
      </w:pPr>
    </w:p>
    <w:p w14:paraId="38D09A73" w14:textId="60A79E1A"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sz w:val="24"/>
          <w:szCs w:val="24"/>
          <w:lang w:eastAsia="zh-CN"/>
        </w:rPr>
        <w:t xml:space="preserve">15. </w:t>
      </w:r>
      <w:r w:rsidRPr="00331D5D">
        <w:rPr>
          <w:rFonts w:eastAsia="Times New Roman"/>
          <w:b/>
          <w:bCs/>
          <w:sz w:val="24"/>
          <w:szCs w:val="24"/>
          <w:lang w:eastAsia="zh-CN"/>
        </w:rPr>
        <w:t xml:space="preserve">Thông tin về hộ kinh doanh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trên cơ sở chuyển đổi từ hộ kinh doanh</w:t>
      </w:r>
      <w:r w:rsidRPr="00331D5D">
        <w:rPr>
          <w:rFonts w:eastAsia="Times New Roman"/>
          <w:iCs/>
          <w:sz w:val="24"/>
          <w:szCs w:val="24"/>
          <w:lang w:eastAsia="zh-CN"/>
        </w:rPr>
        <w:t>)</w:t>
      </w:r>
      <w:r w:rsidRPr="00331D5D">
        <w:rPr>
          <w:rFonts w:eastAsia="Times New Roman"/>
          <w:bCs/>
          <w:sz w:val="24"/>
          <w:szCs w:val="24"/>
          <w:lang w:eastAsia="zh-CN"/>
        </w:rPr>
        <w:t>:</w:t>
      </w:r>
    </w:p>
    <w:p w14:paraId="35C2024C"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hộ kinh doanh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6EDEF340"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Số Giấy chứng nhận đăng ký hộ kinh doanh: </w:t>
      </w:r>
      <w:r w:rsidRPr="00331D5D">
        <w:rPr>
          <w:rFonts w:eastAsia="Times New Roman"/>
          <w:sz w:val="24"/>
          <w:szCs w:val="24"/>
          <w:lang w:eastAsia="zh-CN"/>
        </w:rPr>
        <w:tab/>
      </w:r>
    </w:p>
    <w:p w14:paraId="7A26CFB0" w14:textId="77777777" w:rsidR="006F3670" w:rsidRPr="00331D5D" w:rsidRDefault="006F3670" w:rsidP="000F1EEC">
      <w:pPr>
        <w:tabs>
          <w:tab w:val="left" w:leader="dot" w:pos="2410"/>
          <w:tab w:val="left" w:leader="dot" w:pos="2977"/>
          <w:tab w:val="left" w:leader="dot" w:pos="3600"/>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Ngày cấp: </w:t>
      </w:r>
      <w:r w:rsidRPr="00331D5D">
        <w:rPr>
          <w:rFonts w:eastAsia="Times New Roman"/>
          <w:sz w:val="24"/>
          <w:szCs w:val="24"/>
          <w:lang w:eastAsia="zh-CN"/>
        </w:rPr>
        <w:tab/>
        <w:t>/</w:t>
      </w:r>
      <w:r w:rsidRPr="00331D5D">
        <w:rPr>
          <w:rFonts w:eastAsia="Times New Roman"/>
          <w:sz w:val="24"/>
          <w:szCs w:val="24"/>
          <w:lang w:eastAsia="zh-CN"/>
        </w:rPr>
        <w:tab/>
        <w:t>/</w:t>
      </w:r>
      <w:r w:rsidRPr="00331D5D">
        <w:rPr>
          <w:rFonts w:eastAsia="Times New Roman"/>
          <w:sz w:val="24"/>
          <w:szCs w:val="24"/>
          <w:lang w:eastAsia="zh-CN"/>
        </w:rPr>
        <w:tab/>
        <w:t xml:space="preserve">Nơi cấp: </w:t>
      </w:r>
      <w:r w:rsidRPr="00331D5D">
        <w:rPr>
          <w:rFonts w:eastAsia="Times New Roman"/>
          <w:sz w:val="24"/>
          <w:szCs w:val="24"/>
          <w:lang w:eastAsia="zh-CN"/>
        </w:rPr>
        <w:tab/>
      </w:r>
    </w:p>
    <w:p w14:paraId="3DFA937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Mã số thuế của hộ kinh doanh (</w:t>
      </w:r>
      <w:r w:rsidRPr="00331D5D">
        <w:rPr>
          <w:rFonts w:eastAsia="Times New Roman"/>
          <w:i/>
          <w:sz w:val="24"/>
          <w:szCs w:val="24"/>
          <w:lang w:eastAsia="zh-CN"/>
        </w:rPr>
        <w:t>chỉ kê khai MST 10 số</w:t>
      </w:r>
      <w:r w:rsidRPr="00331D5D">
        <w:rPr>
          <w:rFonts w:eastAsia="Times New Roman"/>
          <w:sz w:val="24"/>
          <w:szCs w:val="24"/>
          <w:lang w:eastAsia="zh-CN"/>
        </w:rPr>
        <w:t xml:space="preserve">): </w:t>
      </w:r>
      <w:r w:rsidRPr="00331D5D">
        <w:rPr>
          <w:rFonts w:eastAsia="Times New Roman"/>
          <w:sz w:val="24"/>
          <w:szCs w:val="24"/>
          <w:lang w:eastAsia="zh-CN"/>
        </w:rPr>
        <w:tab/>
      </w:r>
    </w:p>
    <w:p w14:paraId="50F71D4F"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hộ kinh doanh: </w:t>
      </w:r>
      <w:r w:rsidRPr="00331D5D">
        <w:rPr>
          <w:rFonts w:eastAsia="Times New Roman"/>
          <w:sz w:val="24"/>
          <w:szCs w:val="24"/>
          <w:lang w:eastAsia="zh-CN"/>
        </w:rPr>
        <w:tab/>
      </w:r>
    </w:p>
    <w:p w14:paraId="332C2F9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 xml:space="preserve">Tên chủ hộ kinh doanh: </w:t>
      </w:r>
      <w:r w:rsidRPr="00331D5D">
        <w:rPr>
          <w:rFonts w:eastAsia="Times New Roman"/>
          <w:sz w:val="24"/>
          <w:szCs w:val="24"/>
          <w:lang w:eastAsia="zh-CN"/>
        </w:rPr>
        <w:tab/>
      </w:r>
    </w:p>
    <w:p w14:paraId="4129E601"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Loại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w:t>
      </w:r>
      <w:r w:rsidRPr="00331D5D">
        <w:rPr>
          <w:rFonts w:eastAsia="Times New Roman"/>
          <w:sz w:val="24"/>
          <w:szCs w:val="24"/>
          <w:lang w:eastAsia="zh-CN"/>
        </w:rPr>
        <w:tab/>
      </w:r>
    </w:p>
    <w:p w14:paraId="7F6998C3" w14:textId="77777777" w:rsidR="006F3670" w:rsidRPr="00331D5D" w:rsidRDefault="006F3670" w:rsidP="00331D5D">
      <w:pPr>
        <w:tabs>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p>
    <w:tbl>
      <w:tblPr>
        <w:tblW w:w="0" w:type="auto"/>
        <w:tblInd w:w="709" w:type="dxa"/>
        <w:tblLook w:val="04A0" w:firstRow="1" w:lastRow="0" w:firstColumn="1" w:lastColumn="0" w:noHBand="0" w:noVBand="1"/>
      </w:tblPr>
      <w:tblGrid>
        <w:gridCol w:w="3935"/>
        <w:gridCol w:w="4343"/>
      </w:tblGrid>
      <w:tr w:rsidR="006F3670" w:rsidRPr="00331D5D" w14:paraId="403CAF14" w14:textId="77777777" w:rsidTr="00BB699F">
        <w:tc>
          <w:tcPr>
            <w:tcW w:w="3935" w:type="dxa"/>
            <w:shd w:val="clear" w:color="auto" w:fill="auto"/>
          </w:tcPr>
          <w:p w14:paraId="1116805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5408" behindDoc="0" locked="0" layoutInCell="1" allowOverlap="1" wp14:anchorId="4CD5CC39" wp14:editId="41088DE2">
                      <wp:simplePos x="0" y="0"/>
                      <wp:positionH relativeFrom="column">
                        <wp:posOffset>43180</wp:posOffset>
                      </wp:positionH>
                      <wp:positionV relativeFrom="paragraph">
                        <wp:posOffset>71120</wp:posOffset>
                      </wp:positionV>
                      <wp:extent cx="210820" cy="201930"/>
                      <wp:effectExtent l="0" t="0" r="17780" b="26670"/>
                      <wp:wrapNone/>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D695D" id="Rectangle 160"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RDIIA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"/>
                  </w:pict>
                </mc:Fallback>
              </mc:AlternateContent>
            </w:r>
            <w:r w:rsidRPr="00331D5D">
              <w:rPr>
                <w:rFonts w:eastAsia="Times New Roman"/>
                <w:sz w:val="24"/>
                <w:szCs w:val="24"/>
                <w:lang w:eastAsia="zh-CN"/>
              </w:rPr>
              <w:t>Chứng minh nhân dân</w:t>
            </w:r>
          </w:p>
        </w:tc>
        <w:tc>
          <w:tcPr>
            <w:tcW w:w="4343" w:type="dxa"/>
            <w:shd w:val="clear" w:color="auto" w:fill="auto"/>
          </w:tcPr>
          <w:p w14:paraId="2745EA5D"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7456" behindDoc="0" locked="0" layoutInCell="1" allowOverlap="1" wp14:anchorId="0037F584" wp14:editId="7DD27755">
                      <wp:simplePos x="0" y="0"/>
                      <wp:positionH relativeFrom="column">
                        <wp:posOffset>55880</wp:posOffset>
                      </wp:positionH>
                      <wp:positionV relativeFrom="paragraph">
                        <wp:posOffset>71120</wp:posOffset>
                      </wp:positionV>
                      <wp:extent cx="210820" cy="201930"/>
                      <wp:effectExtent l="0" t="0" r="17780" b="26670"/>
                      <wp:wrapNone/>
                      <wp:docPr id="837" name="Rectangle 8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413E2" id="Rectangle 837"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ods0WIgIAAD8EAAAOAAAAAAAAAAAAAAAAAC4CAABkcnMvZTJvRG9jLnhtbFBL&#10;AQItABQABgAIAAAAIQDOwFfX2wAAAAYBAAAPAAAAAAAAAAAAAAAAAHwEAABkcnMvZG93bnJldi54&#10;bWxQSwUGAAAAAAQABADzAAAAhAUAAAAA&#10;"/>
                  </w:pict>
                </mc:Fallback>
              </mc:AlternateContent>
            </w:r>
            <w:r w:rsidRPr="00331D5D">
              <w:rPr>
                <w:rFonts w:eastAsia="Times New Roman"/>
                <w:sz w:val="24"/>
                <w:szCs w:val="24"/>
                <w:lang w:eastAsia="zh-CN"/>
              </w:rPr>
              <w:t>Căn cước công dân</w:t>
            </w:r>
          </w:p>
        </w:tc>
      </w:tr>
      <w:tr w:rsidR="006F3670" w:rsidRPr="00331D5D" w14:paraId="02BED87A" w14:textId="77777777" w:rsidTr="00BB699F">
        <w:tc>
          <w:tcPr>
            <w:tcW w:w="3935" w:type="dxa"/>
            <w:shd w:val="clear" w:color="auto" w:fill="auto"/>
            <w:vAlign w:val="bottom"/>
          </w:tcPr>
          <w:p w14:paraId="73155C11"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6432" behindDoc="0" locked="0" layoutInCell="1" allowOverlap="1" wp14:anchorId="0E38E26F" wp14:editId="37536310">
                      <wp:simplePos x="0" y="0"/>
                      <wp:positionH relativeFrom="column">
                        <wp:posOffset>43180</wp:posOffset>
                      </wp:positionH>
                      <wp:positionV relativeFrom="paragraph">
                        <wp:posOffset>63500</wp:posOffset>
                      </wp:positionV>
                      <wp:extent cx="210820" cy="201930"/>
                      <wp:effectExtent l="0" t="0" r="17780" b="26670"/>
                      <wp:wrapNone/>
                      <wp:docPr id="836" name="Rectangle 8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B0F2D" id="Rectangle 836"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i4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1f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HF6WLg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vAlign w:val="bottom"/>
          </w:tcPr>
          <w:p w14:paraId="1579F52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8480" behindDoc="0" locked="0" layoutInCell="1" allowOverlap="1" wp14:anchorId="150C3322" wp14:editId="10125C6C">
                      <wp:simplePos x="0" y="0"/>
                      <wp:positionH relativeFrom="column">
                        <wp:posOffset>55880</wp:posOffset>
                      </wp:positionH>
                      <wp:positionV relativeFrom="paragraph">
                        <wp:posOffset>63500</wp:posOffset>
                      </wp:positionV>
                      <wp:extent cx="210820" cy="201930"/>
                      <wp:effectExtent l="0" t="0" r="17780" b="26670"/>
                      <wp:wrapNone/>
                      <wp:docPr id="835" name="Rectangle 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ED06D" id="Rectangle 835"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aQ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cTXn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m2mWkC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6E8364BC" w14:textId="77777777" w:rsidR="006F3670" w:rsidRPr="00331D5D" w:rsidRDefault="006F3670" w:rsidP="000F1EEC">
      <w:pPr>
        <w:tabs>
          <w:tab w:val="righ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Số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 xml:space="preserve">): </w:t>
      </w:r>
      <w:r w:rsidRPr="00331D5D">
        <w:rPr>
          <w:rFonts w:eastAsia="Times New Roman"/>
          <w:sz w:val="24"/>
          <w:szCs w:val="24"/>
          <w:lang w:eastAsia="zh-CN"/>
        </w:rPr>
        <w:tab/>
      </w:r>
    </w:p>
    <w:p w14:paraId="41BC64C7"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3F3368F5" w14:textId="77777777" w:rsidR="004E7458" w:rsidRDefault="004E7458" w:rsidP="000F1EEC">
      <w:pPr>
        <w:spacing w:before="120" w:after="120"/>
        <w:jc w:val="both"/>
        <w:rPr>
          <w:rFonts w:eastAsia="Times New Roman"/>
          <w:b/>
          <w:sz w:val="24"/>
          <w:szCs w:val="24"/>
          <w:lang w:eastAsia="zh-CN"/>
        </w:rPr>
      </w:pPr>
    </w:p>
    <w:p w14:paraId="73730706" w14:textId="76A1FB52" w:rsidR="006F3670" w:rsidRPr="00331D5D" w:rsidRDefault="006F3670" w:rsidP="000F1EEC">
      <w:pPr>
        <w:spacing w:before="120" w:after="120"/>
        <w:jc w:val="both"/>
        <w:rPr>
          <w:rFonts w:eastAsia="Times New Roman"/>
          <w:sz w:val="24"/>
          <w:szCs w:val="24"/>
          <w:lang w:eastAsia="zh-CN"/>
        </w:rPr>
      </w:pPr>
      <w:r w:rsidRPr="00331D5D">
        <w:rPr>
          <w:rFonts w:eastAsia="Times New Roman"/>
          <w:b/>
          <w:sz w:val="24"/>
          <w:szCs w:val="24"/>
          <w:lang w:eastAsia="zh-CN"/>
        </w:rPr>
        <w:t xml:space="preserve">16. </w:t>
      </w:r>
      <w:r w:rsidRPr="00331D5D">
        <w:rPr>
          <w:rFonts w:eastAsia="Times New Roman"/>
          <w:b/>
          <w:bCs/>
          <w:sz w:val="24"/>
          <w:szCs w:val="24"/>
          <w:lang w:eastAsia="zh-CN"/>
        </w:rPr>
        <w:t xml:space="preserve">Thông tin về cơ sở bảo trợ xã hội/quỹ xã hội/quỹ từ thiện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31D5D">
        <w:rPr>
          <w:rFonts w:eastAsia="Times New Roman"/>
          <w:iCs/>
          <w:sz w:val="24"/>
          <w:szCs w:val="24"/>
          <w:lang w:eastAsia="zh-CN"/>
        </w:rPr>
        <w:t>)</w:t>
      </w:r>
      <w:r w:rsidRPr="00331D5D">
        <w:rPr>
          <w:rFonts w:eastAsia="Times New Roman"/>
          <w:bCs/>
          <w:sz w:val="24"/>
          <w:szCs w:val="24"/>
          <w:lang w:eastAsia="zh-CN"/>
        </w:rPr>
        <w:t>:</w:t>
      </w:r>
    </w:p>
    <w:p w14:paraId="1EE15E2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cơ sở bảo trợ xã hội/quỹ xã hội/quỹ từ thiện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46E4CFA9" w14:textId="77777777" w:rsidR="006F3670" w:rsidRPr="00331D5D" w:rsidRDefault="006F3670" w:rsidP="000F1EEC">
      <w:pPr>
        <w:tabs>
          <w:tab w:val="left" w:pos="2552"/>
          <w:tab w:val="left" w:pos="3119"/>
          <w:tab w:val="left" w:pos="4111"/>
          <w:tab w:val="right" w:leader="dot" w:pos="9355"/>
        </w:tabs>
        <w:suppressAutoHyphens/>
        <w:spacing w:before="120" w:after="120"/>
        <w:jc w:val="both"/>
        <w:rPr>
          <w:rFonts w:eastAsia="Times New Roman"/>
          <w:sz w:val="24"/>
          <w:szCs w:val="24"/>
          <w:lang w:eastAsia="zh-CN"/>
        </w:rPr>
      </w:pPr>
      <w:r w:rsidRPr="00331D5D">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31D5D">
        <w:rPr>
          <w:rFonts w:eastAsia="Times New Roman"/>
          <w:sz w:val="24"/>
          <w:szCs w:val="24"/>
          <w:lang w:eastAsia="zh-CN"/>
        </w:rPr>
        <w:t xml:space="preserve"> ………… Ngày cấp: … /… /…… Nơi cấp: </w:t>
      </w:r>
      <w:r w:rsidRPr="00331D5D">
        <w:rPr>
          <w:rFonts w:eastAsia="Times New Roman"/>
          <w:sz w:val="24"/>
          <w:szCs w:val="24"/>
          <w:lang w:eastAsia="zh-CN"/>
        </w:rPr>
        <w:tab/>
      </w:r>
    </w:p>
    <w:p w14:paraId="52FF5EA9" w14:textId="77777777" w:rsidR="006F3670" w:rsidRPr="00331D5D" w:rsidRDefault="006F3670" w:rsidP="000F1EEC">
      <w:pPr>
        <w:tabs>
          <w:tab w:val="left" w:leader="dot" w:pos="9072"/>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Mã số thuế của cơ sở bảo trợ xã hội/quỹ xã hội/quỹ từ thiện (</w:t>
      </w:r>
      <w:r w:rsidRPr="00331D5D">
        <w:rPr>
          <w:rFonts w:eastAsia="Times New Roman"/>
          <w:i/>
          <w:spacing w:val="4"/>
          <w:sz w:val="24"/>
          <w:szCs w:val="24"/>
          <w:lang w:eastAsia="zh-CN"/>
        </w:rPr>
        <w:t>chỉ kê khai MST 10 số</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29DF5230"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chính: </w:t>
      </w:r>
      <w:r w:rsidRPr="00331D5D">
        <w:rPr>
          <w:rFonts w:eastAsia="Times New Roman"/>
          <w:sz w:val="24"/>
          <w:szCs w:val="24"/>
          <w:lang w:eastAsia="zh-CN"/>
        </w:rPr>
        <w:tab/>
      </w:r>
    </w:p>
    <w:p w14:paraId="7760B847"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Tên người đại diện cơ sở bảo trợ xã hội/quỹ xã hội/quỹ từ thiện: </w:t>
      </w:r>
      <w:r w:rsidRPr="00331D5D">
        <w:rPr>
          <w:rFonts w:eastAsia="Times New Roman"/>
          <w:sz w:val="24"/>
          <w:szCs w:val="24"/>
          <w:lang w:eastAsia="zh-CN"/>
        </w:rPr>
        <w:tab/>
      </w:r>
    </w:p>
    <w:p w14:paraId="548A6883"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31D5D">
        <w:rPr>
          <w:rFonts w:eastAsia="Times New Roman"/>
          <w:spacing w:val="-6"/>
          <w:sz w:val="24"/>
          <w:szCs w:val="24"/>
          <w:lang w:eastAsia="zh-CN"/>
        </w:rPr>
        <w:t>Loại giấy tờ pháp lý của cá nhân (</w:t>
      </w:r>
      <w:r w:rsidRPr="00331D5D">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F3670" w:rsidRPr="00331D5D" w14:paraId="69B2D4C0" w14:textId="77777777" w:rsidTr="00BB699F">
        <w:tc>
          <w:tcPr>
            <w:tcW w:w="3794" w:type="dxa"/>
            <w:shd w:val="clear" w:color="auto" w:fill="auto"/>
          </w:tcPr>
          <w:p w14:paraId="5CD8590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1008" behindDoc="0" locked="0" layoutInCell="1" allowOverlap="1" wp14:anchorId="2B705023" wp14:editId="0EBF0B56">
                      <wp:simplePos x="0" y="0"/>
                      <wp:positionH relativeFrom="column">
                        <wp:posOffset>43180</wp:posOffset>
                      </wp:positionH>
                      <wp:positionV relativeFrom="paragraph">
                        <wp:posOffset>71120</wp:posOffset>
                      </wp:positionV>
                      <wp:extent cx="210820" cy="201930"/>
                      <wp:effectExtent l="0" t="0" r="17780" b="26670"/>
                      <wp:wrapNone/>
                      <wp:docPr id="865" name="Rectangle 8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912C3" id="Rectangle 865" o:spid="_x0000_s1026" style="position:absolute;margin-left:3.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5RIQ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&#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AQmjlEhAgAAPwQAAA4AAAAAAAAAAAAAAAAALgIAAGRycy9lMm9Eb2MueG1sUEsB&#10;Ai0AFAAGAAgAAAAhAOlu/KLbAAAABgEAAA8AAAAAAAAAAAAAAAAAewQAAGRycy9kb3ducmV2Lnht&#10;bFBLBQYAAAAABAAEAPMAAACDBQAAAAA=&#10;"/>
                  </w:pict>
                </mc:Fallback>
              </mc:AlternateContent>
            </w:r>
            <w:r w:rsidRPr="00331D5D">
              <w:rPr>
                <w:rFonts w:eastAsia="Times New Roman"/>
                <w:sz w:val="24"/>
                <w:szCs w:val="24"/>
                <w:lang w:eastAsia="zh-CN"/>
              </w:rPr>
              <w:t>Chứng minh nhân dân</w:t>
            </w:r>
          </w:p>
        </w:tc>
        <w:tc>
          <w:tcPr>
            <w:tcW w:w="4343" w:type="dxa"/>
            <w:shd w:val="clear" w:color="auto" w:fill="auto"/>
          </w:tcPr>
          <w:p w14:paraId="72DB7F6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3056" behindDoc="0" locked="0" layoutInCell="1" allowOverlap="1" wp14:anchorId="522293B2" wp14:editId="1388E903">
                      <wp:simplePos x="0" y="0"/>
                      <wp:positionH relativeFrom="column">
                        <wp:posOffset>55880</wp:posOffset>
                      </wp:positionH>
                      <wp:positionV relativeFrom="paragraph">
                        <wp:posOffset>71120</wp:posOffset>
                      </wp:positionV>
                      <wp:extent cx="210820" cy="201930"/>
                      <wp:effectExtent l="0" t="0" r="17780" b="26670"/>
                      <wp:wrapNone/>
                      <wp:docPr id="864" name="Rectangle 8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28AFB" id="Rectangle 864" o:spid="_x0000_s1026" style="position:absolute;margin-left:4.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v/IQIAAD8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u+uJpxZkVP&#10;RfpMsgnbGsXiJUk0OF9S5IO7x5ikd3cgv3lmYdNRnLpBhKFToiZiRYzPnj2IhqenbDd8gJrwxT5A&#10;UuvYYB8BSQd2TEV5PBdFHQOTdDkt8sWUSifJRRotX6e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J0qG/8hAgAAPwQAAA4AAAAAAAAAAAAAAAAALgIAAGRycy9lMm9Eb2MueG1sUEsB&#10;Ai0AFAAGAAgAAAAhAM7AV9fbAAAABgEAAA8AAAAAAAAAAAAAAAAAewQAAGRycy9kb3ducmV2Lnht&#10;bFBLBQYAAAAABAAEAPMAAACDBQAAAAA=&#10;"/>
                  </w:pict>
                </mc:Fallback>
              </mc:AlternateContent>
            </w:r>
            <w:r w:rsidRPr="00331D5D">
              <w:rPr>
                <w:rFonts w:eastAsia="Times New Roman"/>
                <w:sz w:val="24"/>
                <w:szCs w:val="24"/>
                <w:lang w:eastAsia="zh-CN"/>
              </w:rPr>
              <w:t>Căn cước công dân</w:t>
            </w:r>
          </w:p>
        </w:tc>
      </w:tr>
      <w:tr w:rsidR="006F3670" w:rsidRPr="00331D5D" w14:paraId="472CD8C9" w14:textId="77777777" w:rsidTr="00BB699F">
        <w:tc>
          <w:tcPr>
            <w:tcW w:w="3794" w:type="dxa"/>
            <w:shd w:val="clear" w:color="auto" w:fill="auto"/>
          </w:tcPr>
          <w:p w14:paraId="0C98B73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2032" behindDoc="0" locked="0" layoutInCell="1" allowOverlap="1" wp14:anchorId="065FC74C" wp14:editId="236D72B9">
                      <wp:simplePos x="0" y="0"/>
                      <wp:positionH relativeFrom="column">
                        <wp:posOffset>43180</wp:posOffset>
                      </wp:positionH>
                      <wp:positionV relativeFrom="paragraph">
                        <wp:posOffset>63500</wp:posOffset>
                      </wp:positionV>
                      <wp:extent cx="210820" cy="201930"/>
                      <wp:effectExtent l="0" t="0" r="17780" b="26670"/>
                      <wp:wrapNone/>
                      <wp:docPr id="863" name="Rectangle 8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AB15B" id="Rectangle 863" o:spid="_x0000_s1026" style="position:absolute;margin-left:3.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IA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9d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NABEgA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tcPr>
          <w:p w14:paraId="59B9C7A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4080" behindDoc="0" locked="0" layoutInCell="1" allowOverlap="1" wp14:anchorId="38D6DAF4" wp14:editId="259AA1E0">
                      <wp:simplePos x="0" y="0"/>
                      <wp:positionH relativeFrom="column">
                        <wp:posOffset>55880</wp:posOffset>
                      </wp:positionH>
                      <wp:positionV relativeFrom="paragraph">
                        <wp:posOffset>63500</wp:posOffset>
                      </wp:positionV>
                      <wp:extent cx="210820" cy="201930"/>
                      <wp:effectExtent l="0" t="0" r="17780" b="26670"/>
                      <wp:wrapNone/>
                      <wp:docPr id="862" name="Rectangle 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1C53E" id="Rectangle 862" o:spid="_x0000_s1026" style="position:absolute;margin-left:4.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euIQIAAD8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SQ2Hri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1E857AAD" w14:textId="77777777" w:rsidR="006F3670" w:rsidRPr="00331D5D" w:rsidRDefault="006F3670" w:rsidP="000F1EEC">
      <w:pPr>
        <w:tabs>
          <w:tab w:val="right" w:leader="dot" w:pos="8789"/>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Số giấy tờ pháp lý của cá nhân (</w:t>
      </w:r>
      <w:r w:rsidRPr="00331D5D">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01C008A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3F18C549" w14:textId="77777777" w:rsidR="006F3670" w:rsidRPr="00331D5D" w:rsidRDefault="006F3670" w:rsidP="000F1EEC">
      <w:pPr>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4555A7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Tôi cam kết:</w:t>
      </w:r>
    </w:p>
    <w:p w14:paraId="497C42A6" w14:textId="77777777" w:rsidR="006F3670" w:rsidRPr="00331D5D" w:rsidRDefault="006F3670" w:rsidP="000F1EEC">
      <w:pPr>
        <w:spacing w:before="120" w:after="120"/>
        <w:jc w:val="both"/>
        <w:rPr>
          <w:sz w:val="24"/>
          <w:szCs w:val="24"/>
        </w:rPr>
      </w:pPr>
      <w:r w:rsidRPr="00331D5D">
        <w:rPr>
          <w:rFonts w:eastAsia="Times New Roman"/>
          <w:sz w:val="24"/>
          <w:szCs w:val="24"/>
          <w:lang w:eastAsia="zh-CN"/>
        </w:rPr>
        <w:t xml:space="preserve">- Là người có đầy đủ quyền và nghĩa vụ </w:t>
      </w:r>
      <w:r w:rsidRPr="00331D5D">
        <w:rPr>
          <w:sz w:val="24"/>
          <w:szCs w:val="24"/>
        </w:rPr>
        <w:t>thực hiện thủ tục đăng ký doanh nghiệp theo quy định của pháp luật và Điều lệ công ty.</w:t>
      </w:r>
    </w:p>
    <w:p w14:paraId="3F15B5B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3EE91E6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Sử dụng hóa đơn tự in, đặt in</w:t>
      </w:r>
      <w:r w:rsidRPr="00331D5D">
        <w:rPr>
          <w:sz w:val="24"/>
          <w:szCs w:val="24"/>
        </w:rPr>
        <w:t>, hóa đơn điện tử, mua hóa đơn của cơ quan thuế</w:t>
      </w:r>
      <w:r w:rsidRPr="00331D5D">
        <w:rPr>
          <w:rFonts w:eastAsia="Times New Roman"/>
          <w:sz w:val="24"/>
          <w:szCs w:val="24"/>
          <w:lang w:eastAsia="zh-CN"/>
        </w:rPr>
        <w:t xml:space="preserve"> theo đúng quy định của pháp luật</w:t>
      </w:r>
      <w:r w:rsidRPr="00331D5D">
        <w:rPr>
          <w:rStyle w:val="FootnoteReference"/>
          <w:rFonts w:eastAsia="Times New Roman"/>
          <w:sz w:val="24"/>
          <w:szCs w:val="24"/>
          <w:lang w:eastAsia="zh-CN"/>
        </w:rPr>
        <w:footnoteReference w:customMarkFollows="1" w:id="11"/>
        <w:t>12</w:t>
      </w:r>
      <w:r w:rsidRPr="00331D5D">
        <w:rPr>
          <w:rFonts w:eastAsia="Times New Roman"/>
          <w:sz w:val="24"/>
          <w:szCs w:val="24"/>
          <w:lang w:eastAsia="zh-CN"/>
        </w:rPr>
        <w:t>;</w:t>
      </w:r>
    </w:p>
    <w:p w14:paraId="103FFEA2" w14:textId="324E55B2" w:rsidR="006F3670"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 Chịu trách nhiệm trước pháp luật về tính hợp pháp, chính xác và trung thực của nội dung đăng ký doanh nghiệp trên.</w:t>
      </w:r>
    </w:p>
    <w:p w14:paraId="023A6D94" w14:textId="168A6710" w:rsidR="004E7458" w:rsidRDefault="004E7458" w:rsidP="000F1EEC">
      <w:pPr>
        <w:suppressAutoHyphens/>
        <w:spacing w:before="120" w:after="120"/>
        <w:jc w:val="both"/>
        <w:rPr>
          <w:rFonts w:eastAsia="Times New Roman"/>
          <w:sz w:val="24"/>
          <w:szCs w:val="24"/>
          <w:lang w:eastAsia="zh-CN"/>
        </w:rPr>
      </w:pPr>
    </w:p>
    <w:p w14:paraId="56A08F4E" w14:textId="77777777" w:rsidR="004E7458" w:rsidRPr="00331D5D" w:rsidRDefault="004E7458" w:rsidP="000F1EEC">
      <w:pPr>
        <w:suppressAutoHyphens/>
        <w:spacing w:before="120" w:after="120"/>
        <w:jc w:val="both"/>
        <w:rPr>
          <w:rFonts w:eastAsia="Times New Roman"/>
          <w:sz w:val="24"/>
          <w:szCs w:val="24"/>
          <w:lang w:eastAsia="zh-CN"/>
        </w:rPr>
      </w:pPr>
    </w:p>
    <w:tbl>
      <w:tblPr>
        <w:tblW w:w="0" w:type="auto"/>
        <w:tblInd w:w="-106" w:type="dxa"/>
        <w:tblLayout w:type="fixed"/>
        <w:tblLook w:val="0000" w:firstRow="0" w:lastRow="0" w:firstColumn="0" w:lastColumn="0" w:noHBand="0" w:noVBand="0"/>
      </w:tblPr>
      <w:tblGrid>
        <w:gridCol w:w="3049"/>
        <w:gridCol w:w="6804"/>
      </w:tblGrid>
      <w:tr w:rsidR="006F3670" w:rsidRPr="00331D5D" w14:paraId="449FFDC1" w14:textId="77777777" w:rsidTr="00BB699F">
        <w:tc>
          <w:tcPr>
            <w:tcW w:w="3049" w:type="dxa"/>
            <w:shd w:val="clear" w:color="auto" w:fill="auto"/>
          </w:tcPr>
          <w:p w14:paraId="02183C96" w14:textId="77777777" w:rsidR="006F3670" w:rsidRPr="00331D5D" w:rsidRDefault="006F3670" w:rsidP="00331D5D">
            <w:pPr>
              <w:suppressAutoHyphens/>
              <w:snapToGrid w:val="0"/>
              <w:spacing w:before="120" w:after="120"/>
              <w:jc w:val="both"/>
              <w:rPr>
                <w:rFonts w:eastAsia="Times New Roman"/>
                <w:sz w:val="24"/>
                <w:szCs w:val="24"/>
                <w:lang w:eastAsia="zh-CN"/>
              </w:rPr>
            </w:pPr>
          </w:p>
          <w:p w14:paraId="76D8EEA7" w14:textId="77777777" w:rsidR="006F3670" w:rsidRPr="00331D5D" w:rsidRDefault="006F3670" w:rsidP="00331D5D">
            <w:pPr>
              <w:suppressAutoHyphens/>
              <w:spacing w:before="120" w:after="120"/>
              <w:jc w:val="both"/>
              <w:rPr>
                <w:rFonts w:eastAsia="Times New Roman"/>
                <w:sz w:val="24"/>
                <w:szCs w:val="24"/>
                <w:lang w:eastAsia="zh-CN"/>
              </w:rPr>
            </w:pPr>
          </w:p>
        </w:tc>
        <w:tc>
          <w:tcPr>
            <w:tcW w:w="6804" w:type="dxa"/>
            <w:shd w:val="clear" w:color="auto" w:fill="auto"/>
          </w:tcPr>
          <w:p w14:paraId="7B48644B" w14:textId="7A91F347" w:rsidR="006F3670" w:rsidRPr="00331D5D" w:rsidRDefault="009F018A" w:rsidP="00331D5D">
            <w:pPr>
              <w:suppressAutoHyphens/>
              <w:spacing w:before="120" w:after="120"/>
              <w:jc w:val="center"/>
              <w:rPr>
                <w:rFonts w:eastAsia="Times New Roman"/>
                <w:b/>
                <w:bCs/>
                <w:sz w:val="24"/>
                <w:szCs w:val="24"/>
                <w:lang w:eastAsia="zh-CN"/>
              </w:rPr>
            </w:pPr>
            <w:r>
              <w:rPr>
                <w:rFonts w:eastAsia="Times New Roman"/>
                <w:b/>
                <w:bCs/>
                <w:sz w:val="24"/>
                <w:szCs w:val="24"/>
                <w:lang w:eastAsia="zh-CN"/>
              </w:rPr>
              <w:t>NGƯỜI ĐẠI</w:t>
            </w:r>
            <w:r w:rsidR="006F3670" w:rsidRPr="00331D5D">
              <w:rPr>
                <w:rFonts w:eastAsia="Times New Roman"/>
                <w:b/>
                <w:bCs/>
                <w:sz w:val="24"/>
                <w:szCs w:val="24"/>
                <w:lang w:eastAsia="zh-CN"/>
              </w:rPr>
              <w:t xml:space="preserve"> DIỆN THEO PHÁP LUẬT/</w:t>
            </w:r>
          </w:p>
          <w:p w14:paraId="233C8A1C"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CHỦ TỊCH HỘI ĐỒNG QUẢN TRỊ CỦA CÔNG TY</w:t>
            </w:r>
          </w:p>
          <w:p w14:paraId="4FB9EE9A" w14:textId="77777777" w:rsidR="006F3670" w:rsidRDefault="006F3670" w:rsidP="00331D5D">
            <w:pPr>
              <w:suppressAutoHyphens/>
              <w:spacing w:before="120" w:after="120"/>
              <w:jc w:val="center"/>
            </w:pPr>
            <w:r w:rsidRPr="00331D5D">
              <w:rPr>
                <w:rFonts w:eastAsia="Times New Roman"/>
                <w:bCs/>
                <w:sz w:val="24"/>
                <w:szCs w:val="24"/>
                <w:lang w:eastAsia="zh-CN"/>
              </w:rPr>
              <w:t>(</w:t>
            </w:r>
            <w:r w:rsidRPr="00331D5D">
              <w:rPr>
                <w:rFonts w:eastAsia="Times New Roman"/>
                <w:bCs/>
                <w:i/>
                <w:sz w:val="24"/>
                <w:szCs w:val="24"/>
                <w:lang w:eastAsia="zh-CN"/>
              </w:rPr>
              <w:t>Ký và ghi họ tên</w:t>
            </w:r>
            <w:r w:rsidRPr="00331D5D">
              <w:rPr>
                <w:rFonts w:eastAsia="Times New Roman"/>
                <w:bCs/>
                <w:sz w:val="24"/>
                <w:szCs w:val="24"/>
                <w:lang w:eastAsia="zh-CN"/>
              </w:rPr>
              <w:t>)</w:t>
            </w:r>
            <w:r w:rsidRPr="00331D5D">
              <w:rPr>
                <w:rStyle w:val="FootnoteReference"/>
                <w:rFonts w:eastAsia="Times New Roman"/>
                <w:bCs/>
                <w:sz w:val="24"/>
                <w:szCs w:val="24"/>
                <w:lang w:eastAsia="zh-CN"/>
              </w:rPr>
              <w:footnoteReference w:customMarkFollows="1" w:id="12"/>
              <w:t>13</w:t>
            </w:r>
          </w:p>
          <w:p w14:paraId="3EFAA674" w14:textId="74362066" w:rsidR="004E7458" w:rsidRDefault="004E7458" w:rsidP="00331D5D">
            <w:pPr>
              <w:suppressAutoHyphens/>
              <w:spacing w:before="120" w:after="120"/>
              <w:jc w:val="center"/>
            </w:pPr>
          </w:p>
          <w:p w14:paraId="5B85E8F5" w14:textId="3B46DB3E" w:rsidR="008D172E" w:rsidRDefault="008D172E" w:rsidP="00331D5D">
            <w:pPr>
              <w:suppressAutoHyphens/>
              <w:spacing w:before="120" w:after="120"/>
              <w:jc w:val="center"/>
            </w:pPr>
          </w:p>
          <w:p w14:paraId="2855A401" w14:textId="77777777" w:rsidR="008D172E" w:rsidRDefault="008D172E" w:rsidP="00331D5D">
            <w:pPr>
              <w:suppressAutoHyphens/>
              <w:spacing w:before="120" w:after="120"/>
              <w:jc w:val="center"/>
            </w:pPr>
          </w:p>
          <w:p w14:paraId="4D7ABAA3" w14:textId="77777777" w:rsidR="004E7458" w:rsidRDefault="004E7458" w:rsidP="00331D5D">
            <w:pPr>
              <w:suppressAutoHyphens/>
              <w:spacing w:before="120" w:after="120"/>
              <w:jc w:val="center"/>
            </w:pPr>
          </w:p>
          <w:p w14:paraId="648B0732" w14:textId="79205E19" w:rsidR="004E7458" w:rsidRPr="004E7458" w:rsidRDefault="004E7458" w:rsidP="00331D5D">
            <w:pPr>
              <w:suppressAutoHyphens/>
              <w:spacing w:before="120" w:after="120"/>
              <w:jc w:val="center"/>
              <w:rPr>
                <w:rFonts w:eastAsia="Times New Roman"/>
                <w:iCs/>
                <w:sz w:val="24"/>
                <w:szCs w:val="24"/>
                <w:lang w:eastAsia="zh-CN"/>
              </w:rPr>
            </w:pPr>
            <w:r w:rsidRPr="004E7458">
              <w:rPr>
                <w:rFonts w:eastAsia="Times New Roman"/>
                <w:iCs/>
                <w:sz w:val="24"/>
                <w:szCs w:val="24"/>
                <w:lang w:eastAsia="zh-CN"/>
              </w:rPr>
              <w:t>{legal_respon[0].name | upper}</w:t>
            </w:r>
          </w:p>
        </w:tc>
      </w:tr>
    </w:tbl>
    <w:p w14:paraId="48D6A0DE" w14:textId="77777777" w:rsidR="006F3670" w:rsidRPr="00331D5D" w:rsidRDefault="006F3670" w:rsidP="00331D5D">
      <w:pPr>
        <w:spacing w:before="120" w:after="120"/>
        <w:ind w:left="720"/>
        <w:rPr>
          <w:sz w:val="24"/>
          <w:szCs w:val="24"/>
        </w:rPr>
        <w:sectPr w:rsidR="006F3670" w:rsidRPr="00331D5D" w:rsidSect="00141421">
          <w:headerReference w:type="default" r:id="rId6"/>
          <w:footerReference w:type="default" r:id="rId7"/>
          <w:footnotePr>
            <w:numRestart w:val="eachSect"/>
          </w:footnotePr>
          <w:type w:val="continuous"/>
          <w:pgSz w:w="11907" w:h="16840" w:code="9"/>
          <w:pgMar w:top="1134" w:right="1134" w:bottom="1134" w:left="1134" w:header="454" w:footer="0" w:gutter="0"/>
          <w:pgNumType w:start="1"/>
          <w:cols w:space="720"/>
          <w:titlePg/>
          <w:docGrid w:linePitch="360"/>
        </w:sectPr>
      </w:pPr>
    </w:p>
    <w:p w14:paraId="6CE630A0" w14:textId="77777777" w:rsidR="00D91BD7" w:rsidRPr="00331D5D" w:rsidRDefault="00D91BD7" w:rsidP="00331D5D">
      <w:pPr>
        <w:spacing w:before="120" w:after="120"/>
        <w:rPr>
          <w:sz w:val="24"/>
          <w:szCs w:val="24"/>
        </w:rPr>
      </w:pPr>
    </w:p>
    <w:sectPr w:rsidR="00D91BD7" w:rsidRPr="00331D5D" w:rsidSect="00141421">
      <w:footerReference w:type="default" r:id="rId8"/>
      <w:type w:val="continuous"/>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53A9" w14:textId="77777777" w:rsidR="00DD531A" w:rsidRDefault="00DD531A" w:rsidP="00F64A38">
      <w:r>
        <w:separator/>
      </w:r>
    </w:p>
  </w:endnote>
  <w:endnote w:type="continuationSeparator" w:id="0">
    <w:p w14:paraId="51183671" w14:textId="77777777" w:rsidR="00DD531A" w:rsidRDefault="00DD531A"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C0F9" w14:textId="77777777" w:rsidR="006F3670" w:rsidRDefault="006F3670"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CCD86"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2D5C6" w14:textId="77777777" w:rsidR="00DD531A" w:rsidRDefault="00DD531A" w:rsidP="00F64A38">
      <w:r>
        <w:separator/>
      </w:r>
    </w:p>
  </w:footnote>
  <w:footnote w:type="continuationSeparator" w:id="0">
    <w:p w14:paraId="49E131F8" w14:textId="77777777" w:rsidR="00DD531A" w:rsidRDefault="00DD531A" w:rsidP="00F64A38">
      <w:r>
        <w:continuationSeparator/>
      </w:r>
    </w:p>
  </w:footnote>
  <w:footnote w:id="1">
    <w:p w14:paraId="22045726" w14:textId="77777777" w:rsidR="006F3670" w:rsidRDefault="006F3670" w:rsidP="006F3670">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BD3375">
        <w:t>kê khai thông tin vào phần này.</w:t>
      </w:r>
    </w:p>
  </w:footnote>
  <w:footnote w:id="2">
    <w:p w14:paraId="1B902359" w14:textId="77777777" w:rsidR="006F3670" w:rsidRDefault="006F3670" w:rsidP="006F3670">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quản trị của công ty sau chuyển đổi kê khai thông tin vào phần này.</w:t>
      </w:r>
    </w:p>
  </w:footnote>
  <w:footnote w:id="3">
    <w:p w14:paraId="03A8DF4F" w14:textId="77777777" w:rsidR="006F3670" w:rsidRDefault="006F3670" w:rsidP="006F3670">
      <w:pPr>
        <w:pStyle w:val="FootnoteText"/>
        <w:ind w:firstLine="567"/>
        <w:jc w:val="both"/>
      </w:pPr>
      <w:r>
        <w:rPr>
          <w:rStyle w:val="FootnoteReference"/>
        </w:rPr>
        <w:t>3, 4</w:t>
      </w:r>
      <w:r>
        <w:t xml:space="preserve"> </w:t>
      </w:r>
      <w:r w:rsidRPr="00C248A6">
        <w:t xml:space="preserve">Trường hợp đăng ký thành lập </w:t>
      </w:r>
      <w:r w:rsidRPr="00C248A6">
        <w:rPr>
          <w:bCs/>
        </w:rPr>
        <w:t xml:space="preserve">công ty cổ phần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08B823D" w14:textId="77777777" w:rsidR="006F3670" w:rsidRDefault="006F3670" w:rsidP="006F3670">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03101BE8" w14:textId="77777777" w:rsidR="006F3670" w:rsidRDefault="006F3670" w:rsidP="006F3670">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1C0B3A2C" w14:textId="77777777" w:rsidR="006F3670" w:rsidRDefault="006F3670" w:rsidP="006F3670">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75C3735F" w14:textId="77777777" w:rsidR="006F3670" w:rsidRDefault="006F3670" w:rsidP="006F3670">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662DFCB5" w14:textId="77777777" w:rsidR="006F3670" w:rsidRDefault="006F3670" w:rsidP="006F3670">
      <w:pPr>
        <w:pStyle w:val="FootnoteText"/>
        <w:ind w:firstLine="567"/>
        <w:jc w:val="both"/>
      </w:pPr>
      <w:r w:rsidRPr="007E79BB">
        <w:t>- Trường hợp niên độ kế toán theo năm tài chính khác năm dương lịch thì ghi ngày, tháng bắt đầu niên độ kế toán là ngày đầu tiên của quý; ngày, tháng kết thúc niên độ kế toán là ngày cuối cùng của quý.</w:t>
      </w:r>
    </w:p>
  </w:footnote>
  <w:footnote w:id="8">
    <w:p w14:paraId="0D449149" w14:textId="77777777" w:rsidR="006F3670" w:rsidRDefault="006F3670" w:rsidP="006F3670">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1A8655B8" w14:textId="77777777" w:rsidR="006F3670" w:rsidRDefault="006F3670" w:rsidP="006F3670">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luật.</w:t>
      </w:r>
      <w:r>
        <w:t xml:space="preserve"> Không kê khai trong trường hợp thành lập doanh nghiệp trên cơ sở chuyển đổi loại hình doanh nghiệp</w:t>
      </w:r>
      <w:r w:rsidRPr="00C1106D">
        <w:t>.</w:t>
      </w:r>
    </w:p>
  </w:footnote>
  <w:footnote w:id="10">
    <w:p w14:paraId="2E93302A" w14:textId="77777777" w:rsidR="006F3670" w:rsidRDefault="006F3670" w:rsidP="006F3670">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5FAB7733" w14:textId="77777777" w:rsidR="006F3670" w:rsidRDefault="006F3670" w:rsidP="006F3670">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 w:id="12">
    <w:p w14:paraId="5008C55B" w14:textId="77777777" w:rsidR="006F3670" w:rsidRDefault="006F3670" w:rsidP="006F3670">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7B880820" w14:textId="77777777" w:rsidR="006F3670" w:rsidRDefault="006F3670" w:rsidP="006F3670">
      <w:pPr>
        <w:pStyle w:val="FootnoteText"/>
        <w:ind w:firstLine="567"/>
        <w:jc w:val="both"/>
      </w:pPr>
      <w:r w:rsidRPr="00C248A6">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2CACAC30" w14:textId="77777777" w:rsidR="006F3670" w:rsidRDefault="006F3670" w:rsidP="006F3670">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46F6" w14:textId="77777777" w:rsidR="006F3670" w:rsidRDefault="006F3670"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F1EEC"/>
    <w:rsid w:val="001412B1"/>
    <w:rsid w:val="00141421"/>
    <w:rsid w:val="00164B6E"/>
    <w:rsid w:val="00185A08"/>
    <w:rsid w:val="00205F58"/>
    <w:rsid w:val="00250EAF"/>
    <w:rsid w:val="002A18B2"/>
    <w:rsid w:val="00330460"/>
    <w:rsid w:val="00331D5D"/>
    <w:rsid w:val="003477D2"/>
    <w:rsid w:val="003952CD"/>
    <w:rsid w:val="00446EB0"/>
    <w:rsid w:val="004E588C"/>
    <w:rsid w:val="004E7458"/>
    <w:rsid w:val="005477A1"/>
    <w:rsid w:val="00595B19"/>
    <w:rsid w:val="005D752D"/>
    <w:rsid w:val="00603F3E"/>
    <w:rsid w:val="006056BC"/>
    <w:rsid w:val="006260B7"/>
    <w:rsid w:val="006F25A6"/>
    <w:rsid w:val="006F3670"/>
    <w:rsid w:val="007A53DF"/>
    <w:rsid w:val="007B538C"/>
    <w:rsid w:val="008316A6"/>
    <w:rsid w:val="008A3E14"/>
    <w:rsid w:val="008D172E"/>
    <w:rsid w:val="008E03DF"/>
    <w:rsid w:val="00936E67"/>
    <w:rsid w:val="00975C8F"/>
    <w:rsid w:val="009F018A"/>
    <w:rsid w:val="00A060AD"/>
    <w:rsid w:val="00A175AB"/>
    <w:rsid w:val="00A331AA"/>
    <w:rsid w:val="00A51510"/>
    <w:rsid w:val="00AA3221"/>
    <w:rsid w:val="00AC7651"/>
    <w:rsid w:val="00B47624"/>
    <w:rsid w:val="00B53153"/>
    <w:rsid w:val="00B92812"/>
    <w:rsid w:val="00BC01A0"/>
    <w:rsid w:val="00C1259E"/>
    <w:rsid w:val="00C3300E"/>
    <w:rsid w:val="00CF5AF8"/>
    <w:rsid w:val="00D378C9"/>
    <w:rsid w:val="00D91BD7"/>
    <w:rsid w:val="00DB0753"/>
    <w:rsid w:val="00DD531A"/>
    <w:rsid w:val="00E253CD"/>
    <w:rsid w:val="00E831FE"/>
    <w:rsid w:val="00E87D5C"/>
    <w:rsid w:val="00EB3825"/>
    <w:rsid w:val="00EE31ED"/>
    <w:rsid w:val="00F41AC7"/>
    <w:rsid w:val="00F64A38"/>
    <w:rsid w:val="00F77ED5"/>
    <w:rsid w:val="00FA458E"/>
    <w:rsid w:val="00FD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134F"/>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47</cp:revision>
  <dcterms:created xsi:type="dcterms:W3CDTF">2021-04-29T02:04:00Z</dcterms:created>
  <dcterms:modified xsi:type="dcterms:W3CDTF">2022-08-30T14:31:00Z</dcterms:modified>
</cp:coreProperties>
</file>