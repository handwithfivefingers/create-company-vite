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header2.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footer2.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120"/>
        <w:ind/>
        <w:jc w:val="center"/>
        <w:outlineLvl w:val="0"/>
        <w:rPr>
          <w:sz w:val="26"/>
          <w:szCs w:val="26"/>
        </w:rPr>
      </w:pPr>
      <w:r>
        <w:rPr>
          <w:rFonts w:eastAsia="Times New Roman"/>
          <w:b/>
          <w:bCs/>
          <w:sz w:val="26"/>
          <w:szCs w:val="26"/>
        </w:rPr>
        <w:t xml:space="preserve">Phụ lục I-4</w:t>
      </w:r>
      <w:r>
        <w:rPr>
          <w:sz w:val="26"/>
          <w:szCs w:val="26"/>
        </w:rPr>
        <w:br/>
      </w:r>
      <w:r>
        <w:rPr>
          <w:rFonts w:eastAsia="Times New Roman"/>
          <w:bCs/>
          <w:sz w:val="22"/>
          <w:szCs w:val="22"/>
        </w:rPr>
        <w:t xml:space="preserve">(</w:t>
      </w:r>
      <w:r>
        <w:rPr>
          <w:rFonts w:eastAsia="Times New Roman"/>
          <w:bCs/>
          <w:i/>
          <w:sz w:val="22"/>
          <w:szCs w:val="22"/>
        </w:rPr>
        <w:t xml:space="preserve">Ban hành kèm theo Thông tư số 01/2021/TT-BKHĐT </w:t>
      </w:r>
      <w:r>
        <w:rPr>
          <w:rFonts w:eastAsia="Times New Roman"/>
          <w:bCs/>
          <w:i/>
          <w:sz w:val="22"/>
          <w:szCs w:val="22"/>
        </w:rPr>
        <w:br/>
        <w:t xml:space="preserve">ngày 16 tháng 03 năm 2021 của Bộ trưởng Bộ Kế hoạch và Đầu tư</w:t>
      </w:r>
      <w:r>
        <w:rPr>
          <w:rFonts w:eastAsia="Times New Roman"/>
          <w:bCs/>
          <w:sz w:val="22"/>
          <w:szCs w:val="22"/>
        </w:rPr>
        <w:t xml:space="preserve">)</w:t>
      </w:r>
      <w:r>
        <w:rPr>
          <w:sz w:val="26"/>
          <w:szCs w:val="26"/>
        </w:rPr>
      </w:r>
    </w:p>
    <w:p>
      <w:pPr>
        <w:pBdr/>
        <w:spacing w:after="120"/>
        <w:ind/>
        <w:rPr>
          <w:sz w:val="26"/>
          <w:szCs w:val="26"/>
        </w:rPr>
      </w:pPr>
      <w:r>
        <w:rPr>
          <w:sz w:val="24"/>
          <w:szCs w:val="24"/>
        </w:rPr>
        <mc:AlternateContent>
          <mc:Choice Requires="wpg">
            <w:drawing>
              <wp:anchor xmlns:wp="http://schemas.openxmlformats.org/drawingml/2006/wordprocessingDrawing" xmlns:wp14="http://schemas.microsoft.com/office/word/2010/wordprocessingDrawing" distT="5080" distB="5080" distL="635" distR="0" simplePos="0" relativeHeight="251659264" behindDoc="0" locked="0" layoutInCell="0" allowOverlap="1">
                <wp:simplePos x="0" y="0"/>
                <wp:positionH relativeFrom="margin">
                  <wp:align>center</wp:align>
                </wp:positionH>
                <wp:positionV relativeFrom="paragraph">
                  <wp:posOffset>23495</wp:posOffset>
                </wp:positionV>
                <wp:extent cx="868045" cy="635"/>
                <wp:effectExtent l="635" t="5080" r="0" b="5080"/>
                <wp:wrapNone/>
                <wp:docPr id="1" name="Straight Connector 878"/>
                <wp:cNvGraphicFramePr/>
                <a:graphic xmlns:a="http://schemas.openxmlformats.org/drawingml/2006/main">
                  <a:graphicData uri="http://schemas.microsoft.com/office/word/2010/wordprocessingShape">
                    <wps:wsp>
                      <wps:cNvPr id="0" name=""/>
                      <wps:cNvSpPr/>
                      <wps:spPr bwMode="auto">
                        <a:xfrm>
                          <a:off x="0" y="0"/>
                          <a:ext cx="867960" cy="720"/>
                        </a:xfrm>
                        <a:prstGeom prst="line">
                          <a:avLst/>
                        </a:prstGeom>
                        <a:ln w="9525">
                          <a:solidFill>
                            <a:srgbClr val="000000"/>
                          </a:solidFill>
                          <a:miter/>
                        </a:ln>
                      </wps:spPr>
                      <wps:style>
                        <a:lnRef idx="0">
                          <a:srgbClr val="000000"/>
                        </a:lnRef>
                        <a:fillRef idx="0">
                          <a:srgbClr val="000000"/>
                        </a:fillRef>
                        <a:effectRef idx="0">
                          <a:srgbClr val="000000"/>
                        </a:effectRef>
                        <a:fontRef idx="minor"/>
                      </wps:style>
                      <wps:bodyPr rot="0">
                        <a:prstTxWarp prst="textNoShape">
                          <a:avLst/>
                        </a:prstTxWarp>
                        <a:noAutofit/>
                      </wps:bodyPr>
                    </wps:wsp>
                  </a:graphicData>
                </a:graphic>
              </wp:anchor>
            </w:drawing>
          </mc:Choice>
          <mc:Fallback>
            <w:pict>
              <v:line id="shape 0" o:spid="_x0000_s0" style="position:absolute;left:0;text-align:left;z-index:251659264;mso-wrap-distance-left:0.05pt;mso-wrap-distance-top:0.40pt;mso-wrap-distance-right:0.00pt;mso-wrap-distance-bottom:0.40pt;visibility:visible;" from="0.0pt,1.8pt" to="68.3pt,1.9pt" filled="f" strokecolor="#000000" strokeweight="0.75pt"/>
            </w:pict>
          </mc:Fallback>
        </mc:AlternateContent>
      </w:r>
      <w:r>
        <w:rPr>
          <w:rFonts w:eastAsia="Times New Roman"/>
          <w:bCs/>
          <w:sz w:val="26"/>
          <w:szCs w:val="26"/>
        </w:rPr>
        <w:t xml:space="preserve"> </w:t>
      </w:r>
      <w:r>
        <w:rPr>
          <w:sz w:val="26"/>
          <w:szCs w:val="26"/>
        </w:rPr>
      </w:r>
    </w:p>
    <w:p>
      <w:pPr>
        <w:pBdr/>
        <w:spacing/>
        <w:ind/>
        <w:jc w:val="center"/>
        <w:rPr>
          <w:sz w:val="26"/>
          <w:szCs w:val="26"/>
        </w:rPr>
      </w:pPr>
      <w:r>
        <w:rPr>
          <w:rFonts w:eastAsia="Times New Roman"/>
          <w:b/>
          <w:bCs/>
          <w:sz w:val="26"/>
          <w:szCs w:val="26"/>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1985010</wp:posOffset>
                </wp:positionH>
                <wp:positionV relativeFrom="paragraph">
                  <wp:posOffset>430530</wp:posOffset>
                </wp:positionV>
                <wp:extent cx="2160270" cy="0"/>
                <wp:effectExtent l="0" t="0" r="0" b="0"/>
                <wp:wrapNone/>
                <wp:docPr id="2" name="Straight Connector 1"/>
                <wp:cNvGraphicFramePr/>
                <a:graphic xmlns:a="http://schemas.openxmlformats.org/drawingml/2006/main">
                  <a:graphicData uri="http://schemas.microsoft.com/office/word/2010/wordprocessingShape">
                    <wps:wsp>
                      <wps:cNvPr id="0" name=""/>
                      <wps:cNvSpPr/>
                      <wps:spPr bwMode="auto">
                        <a:xfrm>
                          <a:off x="0" y="0"/>
                          <a:ext cx="216027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line id="shape 1" o:spid="_x0000_s1" style="position:absolute;left:0;text-align:left;z-index:251660288;mso-wrap-distance-left:9.00pt;mso-wrap-distance-top:0.00pt;mso-wrap-distance-right:9.00pt;mso-wrap-distance-bottom:0.00pt;visibility:visible;" from="156.3pt,33.9pt" to="326.4pt,33.9pt" filled="f" strokecolor="#000000" strokeweight="1.00pt">
                <v:stroke dashstyle="solid"/>
              </v:line>
            </w:pict>
          </mc:Fallback>
        </mc:AlternateContent>
      </w:r>
      <w:r>
        <w:rPr>
          <w:rFonts w:eastAsia="Times New Roman"/>
          <w:b/>
          <w:bCs/>
          <w:sz w:val="26"/>
          <w:szCs w:val="26"/>
        </w:rPr>
        <w:t xml:space="preserve">CỘNG HÒA XÃ HỘI CHỦ NGHĨA VIỆT NAM</w:t>
      </w:r>
      <w:r>
        <w:rPr>
          <w:sz w:val="26"/>
          <w:szCs w:val="26"/>
        </w:rPr>
        <w:br/>
      </w:r>
      <w:r>
        <w:rPr>
          <w:rFonts w:eastAsia="Times New Roman"/>
          <w:b/>
          <w:bCs/>
          <w:sz w:val="28"/>
          <w:szCs w:val="28"/>
        </w:rPr>
        <w:t xml:space="preserve">Độc lập - Tự do - Hạnh phúc</w:t>
      </w:r>
      <w:r>
        <w:rPr>
          <w:rFonts w:eastAsia="Times New Roman"/>
          <w:b/>
          <w:bCs/>
          <w:sz w:val="28"/>
          <w:szCs w:val="28"/>
        </w:rPr>
        <w:br/>
      </w:r>
      <w:r>
        <w:rPr>
          <w:sz w:val="26"/>
          <w:szCs w:val="26"/>
        </w:rPr>
      </w:r>
    </w:p>
    <w:p>
      <w:pPr>
        <w:pBdr/>
        <w:spacing w:after="120"/>
        <w:ind/>
        <w:jc w:val="right"/>
        <w:rPr>
          <w:sz w:val="26"/>
          <w:szCs w:val="26"/>
        </w:rPr>
      </w:pPr>
      <w:r>
        <w:rPr>
          <w:rFonts w:eastAsia="Times New Roman"/>
          <w:i/>
          <w:iCs/>
          <w:sz w:val="26"/>
          <w:szCs w:val="26"/>
        </w:rPr>
        <w:t xml:space="preserve">TP Hồ Chí Minh</w:t>
      </w:r>
      <w:r>
        <w:rPr>
          <w:rFonts w:eastAsia="Times New Roman"/>
          <w:i/>
          <w:iCs/>
          <w:sz w:val="26"/>
          <w:szCs w:val="26"/>
        </w:rPr>
        <w:t xml:space="preserve">, ngày </w:t>
      </w:r>
      <w:r>
        <w:rPr>
          <w:rFonts w:eastAsia="Times New Roman"/>
          <w:i/>
          <w:iCs/>
          <w:sz w:val="26"/>
          <w:szCs w:val="26"/>
        </w:rPr>
        <w:t xml:space="preserve">{</w:t>
      </w:r>
      <w:r>
        <w:rPr>
          <w:rFonts w:eastAsia="Times New Roman"/>
          <w:i/>
          <w:iCs/>
          <w:sz w:val="26"/>
          <w:szCs w:val="26"/>
        </w:rPr>
        <w:t xml:space="preserve">date} tháng </w:t>
      </w:r>
      <w:r>
        <w:rPr>
          <w:rFonts w:eastAsia="Times New Roman"/>
          <w:i/>
          <w:iCs/>
          <w:sz w:val="26"/>
          <w:szCs w:val="26"/>
        </w:rPr>
        <w:t xml:space="preserve">{</w:t>
      </w:r>
      <w:r>
        <w:rPr>
          <w:rFonts w:eastAsia="Times New Roman"/>
          <w:i/>
          <w:iCs/>
          <w:sz w:val="26"/>
          <w:szCs w:val="26"/>
        </w:rPr>
        <w:t xml:space="preserve">month} năm </w:t>
      </w:r>
      <w:r>
        <w:rPr>
          <w:rFonts w:eastAsia="Times New Roman"/>
          <w:i/>
          <w:iCs/>
          <w:sz w:val="26"/>
          <w:szCs w:val="26"/>
        </w:rPr>
        <w:t xml:space="preserve">{</w:t>
      </w:r>
      <w:r>
        <w:rPr>
          <w:rFonts w:eastAsia="Times New Roman"/>
          <w:i/>
          <w:iCs/>
          <w:sz w:val="26"/>
          <w:szCs w:val="26"/>
        </w:rPr>
        <w:t xml:space="preserve">year}</w:t>
      </w:r>
      <w:r>
        <w:rPr>
          <w:sz w:val="26"/>
          <w:szCs w:val="26"/>
        </w:rPr>
      </w:r>
    </w:p>
    <w:p>
      <w:pPr>
        <w:pBdr/>
        <w:spacing/>
        <w:ind/>
        <w:jc w:val="center"/>
        <w:rPr>
          <w:sz w:val="26"/>
          <w:szCs w:val="26"/>
        </w:rPr>
      </w:pPr>
      <w:r>
        <w:rPr>
          <w:rFonts w:eastAsia="Times New Roman"/>
          <w:b/>
          <w:bCs/>
          <w:sz w:val="26"/>
          <w:szCs w:val="26"/>
          <w:lang w:eastAsia="zh-CN"/>
        </w:rPr>
        <w:t xml:space="preserve">GIẤY ĐỀ NGHỊ ĐĂNG KÝ DOANH NGHIỆP</w:t>
      </w:r>
      <w:r>
        <w:rPr>
          <w:sz w:val="26"/>
          <w:szCs w:val="26"/>
        </w:rPr>
        <w:br/>
      </w:r>
      <w:r>
        <w:rPr>
          <w:rFonts w:eastAsia="Times New Roman"/>
          <w:b/>
          <w:bCs/>
          <w:sz w:val="26"/>
          <w:szCs w:val="26"/>
          <w:lang w:eastAsia="zh-CN"/>
        </w:rPr>
        <w:t xml:space="preserve">CÔNG TY CỔ PHẦN</w:t>
      </w:r>
      <w:r>
        <w:rPr>
          <w:sz w:val="26"/>
          <w:szCs w:val="26"/>
        </w:rPr>
      </w:r>
    </w:p>
    <w:p>
      <w:pPr>
        <w:pBdr/>
        <w:spacing/>
        <w:ind/>
        <w:jc w:val="center"/>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p>
      <w:pPr>
        <w:pBdr/>
        <w:spacing/>
        <w:ind/>
        <w:jc w:val="center"/>
        <w:rPr>
          <w:sz w:val="26"/>
          <w:szCs w:val="26"/>
        </w:rPr>
      </w:pPr>
      <w:r>
        <w:rPr>
          <w:rFonts w:eastAsia="Times New Roman"/>
          <w:sz w:val="26"/>
          <w:szCs w:val="26"/>
          <w:lang w:eastAsia="zh-CN"/>
        </w:rPr>
        <w:t xml:space="preserve">Kính gửi: Phòng Đăng ký kinh doanh thành phố Hồ Chí Minh</w:t>
      </w:r>
      <w:r>
        <w:rPr>
          <w:sz w:val="26"/>
          <w:szCs w:val="26"/>
        </w:rPr>
      </w:r>
    </w:p>
    <w:p>
      <w:pPr>
        <w:pBdr/>
        <w:spacing/>
        <w:ind/>
        <w:jc w:val="center"/>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p>
      <w:pPr>
        <w:pBdr/>
        <w:spacing w:after="120"/>
        <w:ind/>
        <w:jc w:val="both"/>
        <w:rPr>
          <w:sz w:val="26"/>
          <w:szCs w:val="26"/>
        </w:rPr>
      </w:pPr>
      <w:r>
        <w:rPr>
          <w:rFonts w:eastAsia="Times New Roman"/>
          <w:sz w:val="26"/>
          <w:szCs w:val="26"/>
          <w:lang w:eastAsia="zh-CN"/>
        </w:rPr>
        <w:t xml:space="preserve">Tôi là</w:t>
      </w:r>
      <w:r>
        <w:rPr>
          <w:rStyle w:val="842"/>
          <w:rFonts w:eastAsia="Times New Roman"/>
          <w:sz w:val="26"/>
          <w:szCs w:val="26"/>
          <w:lang w:eastAsia="zh-CN"/>
        </w:rPr>
        <w:footnoteReference w:id="2"/>
      </w:r>
      <w:r>
        <w:rPr>
          <w:rFonts w:eastAsia="Times New Roman"/>
          <w:sz w:val="26"/>
          <w:szCs w:val="26"/>
          <w:lang w:eastAsia="zh-CN"/>
        </w:rPr>
        <w:t xml:space="preserve"> (</w:t>
      </w:r>
      <w:r>
        <w:rPr>
          <w:rFonts w:eastAsia="Times New Roman"/>
          <w:i/>
          <w:iCs/>
          <w:sz w:val="26"/>
          <w:szCs w:val="26"/>
          <w:lang w:eastAsia="zh-CN"/>
        </w:rPr>
        <w:t xml:space="preserve">ghi họ tên bằng chữ in hoa</w:t>
      </w:r>
      <w:r>
        <w:rPr>
          <w:rFonts w:eastAsia="Times New Roman"/>
          <w:sz w:val="26"/>
          <w:szCs w:val="26"/>
          <w:lang w:eastAsia="zh-CN"/>
        </w:rPr>
        <w:t xml:space="preserve">): </w:t>
      </w:r>
      <w:r>
        <w:rPr>
          <w:rFonts w:eastAsia="Times New Roman"/>
          <w:sz w:val="26"/>
          <w:szCs w:val="26"/>
          <w:lang w:eastAsia="zh-CN"/>
        </w:rPr>
        <w:t xml:space="preserve">{</w:t>
      </w:r>
      <w:r>
        <w:rPr>
          <w:rFonts w:eastAsia="Times New Roman"/>
          <w:sz w:val="26"/>
          <w:szCs w:val="26"/>
          <w:lang w:eastAsia="zh-CN"/>
        </w:rPr>
        <w:t xml:space="preserve">legal_respon[0].name | upper} </w:t>
      </w:r>
      <w:r>
        <w:rPr>
          <w:sz w:val="26"/>
          <w:szCs w:val="26"/>
        </w:rPr>
      </w:r>
    </w:p>
    <w:p>
      <w:pPr>
        <w:pBdr/>
        <w:tabs>
          <w:tab w:val="left" w:leader="dot" w:pos="7230"/>
          <w:tab w:val="left" w:leader="dot" w:pos="9072"/>
        </w:tabs>
        <w:spacing w:after="120"/>
        <w:ind w:right="566" w:firstLine="284"/>
        <w:jc w:val="center"/>
        <w:rPr>
          <w:sz w:val="26"/>
          <w:szCs w:val="26"/>
        </w:rPr>
      </w:pPr>
      <w:r>
        <w:rPr>
          <w:rFonts w:eastAsia="Times New Roman"/>
          <w:b/>
          <w:bCs/>
          <w:sz w:val="26"/>
          <w:szCs w:val="26"/>
          <w:lang w:eastAsia="zh-CN"/>
        </w:rPr>
        <w:t xml:space="preserve">Đăng ký công ty cổ phần do tôi là người đại diện theo pháp luật/Chủ tịch Hội đồng quản trị với các nội dung sau</w:t>
      </w:r>
      <w:r>
        <w:rPr>
          <w:rStyle w:val="842"/>
          <w:rFonts w:eastAsia="Times New Roman"/>
          <w:b/>
          <w:bCs/>
          <w:sz w:val="26"/>
          <w:szCs w:val="26"/>
          <w:lang w:eastAsia="zh-CN"/>
        </w:rPr>
        <w:footnoteReference w:id="3"/>
      </w:r>
      <w:r>
        <w:rPr>
          <w:rFonts w:eastAsia="Times New Roman"/>
          <w:b/>
          <w:bCs/>
          <w:sz w:val="26"/>
          <w:szCs w:val="26"/>
          <w:lang w:eastAsia="zh-CN"/>
        </w:rPr>
        <w:t xml:space="preserve">:</w:t>
      </w:r>
      <w:r>
        <w:rPr>
          <w:sz w:val="26"/>
          <w:szCs w:val="26"/>
        </w:rPr>
      </w:r>
    </w:p>
    <w:p>
      <w:pPr>
        <w:pBdr/>
        <w:spacing w:after="120"/>
        <w:ind/>
        <w:jc w:val="both"/>
        <w:rPr>
          <w:sz w:val="26"/>
          <w:szCs w:val="26"/>
        </w:rPr>
      </w:pPr>
      <w:r>
        <w:rPr>
          <w:rFonts w:eastAsia="Times New Roman"/>
          <w:b/>
          <w:bCs/>
          <w:sz w:val="26"/>
          <w:szCs w:val="26"/>
          <w:lang w:eastAsia="zh-CN"/>
        </w:rPr>
        <w:t xml:space="preserve">1. Tình trạng thành lập </w:t>
      </w:r>
      <w:r>
        <w:rPr>
          <w:rFonts w:eastAsia="Times New Roman"/>
          <w:sz w:val="26"/>
          <w:szCs w:val="26"/>
          <w:lang w:eastAsia="zh-CN"/>
        </w:rPr>
        <w:t xml:space="preserve">(</w:t>
      </w:r>
      <w:r>
        <w:rPr>
          <w:rFonts w:eastAsia="Times New Roman"/>
          <w:i/>
          <w:iCs/>
          <w:sz w:val="26"/>
          <w:szCs w:val="26"/>
          <w:lang w:eastAsia="zh-CN"/>
        </w:rPr>
        <w:t xml:space="preserve">đánh dấu X vào ô thích hợp</w:t>
      </w:r>
      <w:r>
        <w:rPr>
          <w:rFonts w:eastAsia="Times New Roman"/>
          <w:sz w:val="26"/>
          <w:szCs w:val="26"/>
          <w:lang w:eastAsia="zh-CN"/>
        </w:rPr>
        <w:t xml:space="preserve">):</w:t>
      </w:r>
      <w:r>
        <w:rPr>
          <w:sz w:val="26"/>
          <w:szCs w:val="26"/>
        </w:rPr>
      </w:r>
    </w:p>
    <w:tbl>
      <w:tblPr>
        <w:tblW w:w="7953" w:type="dxa"/>
        <w:jc w:val="center"/>
        <w:tblBorders/>
        <w:tblLayout w:type="fixed"/>
        <w:tblLook w:val="0000" w:firstRow="0" w:lastRow="0" w:firstColumn="0" w:lastColumn="0" w:noHBand="0" w:noVBand="0"/>
      </w:tblPr>
      <w:tblGrid>
        <w:gridCol w:w="7215"/>
        <w:gridCol w:w="738"/>
      </w:tblGrid>
      <w:tr>
        <w:trPr>
          <w:jc w:val="center"/>
          <w:trHeight w:val="20"/>
        </w:trPr>
        <w:tc>
          <w:tcPr>
            <w:shd w:val="clear" w:color="auto" w:fill="auto"/>
            <w:tcBorders/>
            <w:tcW w:w="7214" w:type="dxa"/>
            <w:textDirection w:val="lrTb"/>
            <w:noWrap w:val="false"/>
          </w:tcPr>
          <w:p>
            <w:pPr>
              <w:widowControl w:val="false"/>
              <w:pBdr/>
              <w:spacing w:after="120"/>
              <w:ind/>
              <w:jc w:val="both"/>
              <w:rPr>
                <w:sz w:val="26"/>
                <w:szCs w:val="26"/>
              </w:rPr>
            </w:pPr>
            <w:r>
              <w:rPr>
                <w:rFonts w:eastAsia="Times New Roman"/>
                <w:sz w:val="26"/>
                <w:szCs w:val="26"/>
                <w:lang w:eastAsia="zh-CN"/>
              </w:rPr>
              <w:t xml:space="preserve">Thành lập mới</w:t>
            </w:r>
            <w:r>
              <w:rPr>
                <w:sz w:val="26"/>
                <w:szCs w:val="26"/>
              </w:rPr>
            </w:r>
          </w:p>
        </w:tc>
        <w:tc>
          <w:tcPr>
            <w:shd w:val="clear" w:color="auto" w:fill="auto"/>
            <w:tcBorders/>
            <w:tcW w:w="738" w:type="dxa"/>
            <w:textDirection w:val="lrTb"/>
            <w:noWrap w:val="false"/>
          </w:tcPr>
          <w:p>
            <w:pPr>
              <w:pBdr/>
              <w:tabs>
                <w:tab w:val="left" w:leader="dot" w:pos="9072"/>
              </w:tabs>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S</w:t>
            </w:r>
            <w:r>
              <w:rPr>
                <w:rFonts w:eastAsia="Times New Roman"/>
                <w:sz w:val="26"/>
                <w:szCs w:val="26"/>
                <w:lang w:eastAsia="zh-CN"/>
              </w:rPr>
            </w:r>
          </w:p>
        </w:tc>
      </w:tr>
      <w:tr>
        <w:trPr>
          <w:jc w:val="center"/>
          <w:trHeight w:val="20"/>
        </w:trPr>
        <w:tc>
          <w:tcPr>
            <w:shd w:val="clear" w:color="auto" w:fill="auto"/>
            <w:tcBorders/>
            <w:tcW w:w="7214" w:type="dxa"/>
            <w:textDirection w:val="lrTb"/>
            <w:noWrap w:val="false"/>
          </w:tcPr>
          <w:p>
            <w:pPr>
              <w:widowControl w:val="false"/>
              <w:pBdr/>
              <w:spacing w:after="120"/>
              <w:ind/>
              <w:jc w:val="both"/>
              <w:rPr>
                <w:sz w:val="26"/>
                <w:szCs w:val="26"/>
              </w:rPr>
            </w:pPr>
            <w:r>
              <w:rPr>
                <w:rFonts w:eastAsia="Times New Roman"/>
                <w:sz w:val="26"/>
                <w:szCs w:val="26"/>
                <w:lang w:eastAsia="zh-CN"/>
              </w:rPr>
              <w:t xml:space="preserve">Thành lập trên cơ sở tách doanh nghiệp</w:t>
            </w:r>
            <w:r>
              <w:rPr>
                <w:sz w:val="26"/>
                <w:szCs w:val="26"/>
              </w:rPr>
            </w:r>
          </w:p>
        </w:tc>
        <w:tc>
          <w:tcPr>
            <w:shd w:val="clear" w:color="auto" w:fill="auto"/>
            <w:tcBorders/>
            <w:tcW w:w="738" w:type="dxa"/>
            <w:textDirection w:val="lrTb"/>
            <w:noWrap w:val="false"/>
          </w:tcPr>
          <w:p>
            <w:pPr>
              <w:pBdr/>
              <w:tabs>
                <w:tab w:val="left" w:leader="dot" w:pos="9072"/>
              </w:tabs>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jc w:val="center"/>
          <w:trHeight w:val="20"/>
        </w:trPr>
        <w:tc>
          <w:tcPr>
            <w:shd w:val="clear" w:color="auto" w:fill="auto"/>
            <w:tcBorders/>
            <w:tcW w:w="7214" w:type="dxa"/>
            <w:textDirection w:val="lrTb"/>
            <w:noWrap w:val="false"/>
          </w:tcPr>
          <w:p>
            <w:pPr>
              <w:widowControl w:val="false"/>
              <w:pBdr/>
              <w:spacing w:after="120"/>
              <w:ind/>
              <w:jc w:val="both"/>
              <w:rPr>
                <w:sz w:val="26"/>
                <w:szCs w:val="26"/>
              </w:rPr>
            </w:pPr>
            <w:r>
              <w:rPr>
                <w:rFonts w:eastAsia="Times New Roman"/>
                <w:sz w:val="26"/>
                <w:szCs w:val="26"/>
                <w:lang w:eastAsia="zh-CN"/>
              </w:rPr>
              <w:t xml:space="preserve">Thành lập trên cơ sở chia doanh nghiệp</w:t>
            </w:r>
            <w:r>
              <w:rPr>
                <w:sz w:val="26"/>
                <w:szCs w:val="26"/>
              </w:rPr>
            </w:r>
          </w:p>
        </w:tc>
        <w:tc>
          <w:tcPr>
            <w:shd w:val="clear" w:color="auto" w:fill="auto"/>
            <w:tcBorders/>
            <w:tcW w:w="738" w:type="dxa"/>
            <w:textDirection w:val="lrTb"/>
            <w:noWrap w:val="false"/>
          </w:tcPr>
          <w:p>
            <w:pPr>
              <w:pBdr/>
              <w:tabs>
                <w:tab w:val="left" w:leader="dot" w:pos="9072"/>
              </w:tabs>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jc w:val="center"/>
          <w:trHeight w:val="20"/>
        </w:trPr>
        <w:tc>
          <w:tcPr>
            <w:shd w:val="clear" w:color="auto" w:fill="auto"/>
            <w:tcBorders/>
            <w:tcW w:w="7214" w:type="dxa"/>
            <w:textDirection w:val="lrTb"/>
            <w:noWrap w:val="false"/>
          </w:tcPr>
          <w:p>
            <w:pPr>
              <w:widowControl w:val="false"/>
              <w:pBdr/>
              <w:spacing w:after="120"/>
              <w:ind/>
              <w:jc w:val="both"/>
              <w:rPr>
                <w:sz w:val="26"/>
                <w:szCs w:val="26"/>
              </w:rPr>
            </w:pPr>
            <w:r>
              <w:rPr>
                <w:rFonts w:eastAsia="Times New Roman"/>
                <w:sz w:val="26"/>
                <w:szCs w:val="26"/>
                <w:lang w:eastAsia="zh-CN"/>
              </w:rPr>
              <w:t xml:space="preserve">Thành lập trên cơ sở hợp nhất doanh nghiệp</w:t>
            </w:r>
            <w:r>
              <w:rPr>
                <w:sz w:val="26"/>
                <w:szCs w:val="26"/>
              </w:rPr>
            </w:r>
          </w:p>
        </w:tc>
        <w:tc>
          <w:tcPr>
            <w:shd w:val="clear" w:color="auto" w:fill="auto"/>
            <w:tcBorders/>
            <w:tcW w:w="738" w:type="dxa"/>
            <w:textDirection w:val="lrTb"/>
            <w:noWrap w:val="false"/>
          </w:tcPr>
          <w:p>
            <w:pPr>
              <w:pBdr/>
              <w:tabs>
                <w:tab w:val="left" w:leader="dot" w:pos="9072"/>
              </w:tabs>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jc w:val="center"/>
          <w:trHeight w:val="20"/>
        </w:trPr>
        <w:tc>
          <w:tcPr>
            <w:shd w:val="clear" w:color="auto" w:fill="auto"/>
            <w:tcBorders/>
            <w:tcW w:w="7214" w:type="dxa"/>
            <w:textDirection w:val="lrTb"/>
            <w:noWrap w:val="false"/>
          </w:tcPr>
          <w:p>
            <w:pPr>
              <w:widowControl w:val="false"/>
              <w:pBdr/>
              <w:spacing w:after="120"/>
              <w:ind/>
              <w:jc w:val="both"/>
              <w:rPr>
                <w:sz w:val="26"/>
                <w:szCs w:val="26"/>
              </w:rPr>
            </w:pPr>
            <w:r>
              <w:rPr>
                <w:rFonts w:eastAsia="Times New Roman"/>
                <w:sz w:val="26"/>
                <w:szCs w:val="26"/>
                <w:lang w:eastAsia="zh-CN"/>
              </w:rPr>
              <w:t xml:space="preserve">Thành lập trên cơ sở chuyển đổi loại hình doanh nghiệp</w:t>
            </w:r>
            <w:r>
              <w:rPr>
                <w:sz w:val="26"/>
                <w:szCs w:val="26"/>
              </w:rPr>
            </w:r>
          </w:p>
        </w:tc>
        <w:tc>
          <w:tcPr>
            <w:shd w:val="clear" w:color="auto" w:fill="auto"/>
            <w:tcBorders/>
            <w:tcW w:w="738" w:type="dxa"/>
            <w:textDirection w:val="lrTb"/>
            <w:noWrap w:val="false"/>
          </w:tcPr>
          <w:p>
            <w:pPr>
              <w:pBdr/>
              <w:tabs>
                <w:tab w:val="left" w:leader="dot" w:pos="9072"/>
              </w:tabs>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jc w:val="center"/>
          <w:trHeight w:val="20"/>
        </w:trPr>
        <w:tc>
          <w:tcPr>
            <w:shd w:val="clear" w:color="auto" w:fill="auto"/>
            <w:tcBorders/>
            <w:tcW w:w="7214" w:type="dxa"/>
            <w:textDirection w:val="lrTb"/>
            <w:noWrap w:val="false"/>
          </w:tcPr>
          <w:p>
            <w:pPr>
              <w:widowControl w:val="false"/>
              <w:pBdr/>
              <w:spacing w:after="120"/>
              <w:ind/>
              <w:jc w:val="both"/>
              <w:rPr>
                <w:sz w:val="26"/>
                <w:szCs w:val="26"/>
              </w:rPr>
            </w:pPr>
            <w:r>
              <w:rPr>
                <w:rFonts w:eastAsia="Times New Roman"/>
                <w:sz w:val="26"/>
                <w:szCs w:val="26"/>
                <w:lang w:eastAsia="zh-CN"/>
              </w:rPr>
              <w:t xml:space="preserve">Thành lập trên cơ sở chuyển đổi từ hộ kinh doanh</w:t>
            </w:r>
            <w:r>
              <w:rPr>
                <w:rStyle w:val="842"/>
                <w:rFonts w:eastAsia="Times New Roman"/>
                <w:sz w:val="26"/>
                <w:szCs w:val="26"/>
                <w:lang w:eastAsia="zh-CN"/>
              </w:rPr>
              <w:footnoteReference w:id="4"/>
            </w:r>
            <w:r>
              <w:rPr>
                <w:sz w:val="26"/>
                <w:szCs w:val="26"/>
              </w:rPr>
            </w:r>
          </w:p>
        </w:tc>
        <w:tc>
          <w:tcPr>
            <w:shd w:val="clear" w:color="auto" w:fill="auto"/>
            <w:tcBorders/>
            <w:tcW w:w="738" w:type="dxa"/>
            <w:textDirection w:val="lrTb"/>
            <w:noWrap w:val="false"/>
          </w:tcPr>
          <w:p>
            <w:pPr>
              <w:pBdr/>
              <w:tabs>
                <w:tab w:val="left" w:leader="dot" w:pos="9072"/>
              </w:tabs>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jc w:val="center"/>
          <w:trHeight w:val="20"/>
        </w:trPr>
        <w:tc>
          <w:tcPr>
            <w:shd w:val="clear" w:color="auto" w:fill="auto"/>
            <w:tcBorders/>
            <w:tcW w:w="7214" w:type="dxa"/>
            <w:textDirection w:val="lrTb"/>
            <w:noWrap w:val="false"/>
          </w:tcPr>
          <w:p>
            <w:pPr>
              <w:widowControl w:val="false"/>
              <w:pBdr/>
              <w:spacing w:after="120"/>
              <w:ind/>
              <w:jc w:val="both"/>
              <w:rPr>
                <w:sz w:val="26"/>
                <w:szCs w:val="26"/>
              </w:rPr>
            </w:pPr>
            <w:r>
              <w:rPr>
                <w:rFonts w:eastAsia="Times New Roman"/>
                <w:sz w:val="26"/>
                <w:szCs w:val="26"/>
                <w:lang w:eastAsia="zh-CN"/>
              </w:rPr>
              <w:t xml:space="preserve">Thành lập trên cơ sở chuyển đổi từ cơ sở bảo trợ xã hội/quỹ xã hội/quỹ từ thiện</w:t>
            </w:r>
            <w:r>
              <w:rPr>
                <w:rStyle w:val="842"/>
                <w:rFonts w:eastAsia="Times New Roman"/>
                <w:sz w:val="26"/>
                <w:szCs w:val="26"/>
                <w:lang w:eastAsia="zh-CN"/>
              </w:rPr>
              <w:footnoteReference w:id="5"/>
            </w:r>
            <w:r>
              <w:rPr>
                <w:sz w:val="26"/>
                <w:szCs w:val="26"/>
              </w:rPr>
            </w:r>
          </w:p>
        </w:tc>
        <w:tc>
          <w:tcPr>
            <w:shd w:val="clear" w:color="auto" w:fill="auto"/>
            <w:tcBorders/>
            <w:tcW w:w="738" w:type="dxa"/>
            <w:textDirection w:val="lrTb"/>
            <w:noWrap w:val="false"/>
          </w:tcPr>
          <w:p>
            <w:pPr>
              <w:pBdr/>
              <w:tabs>
                <w:tab w:val="left" w:leader="dot" w:pos="9072"/>
              </w:tabs>
              <w:spacing w:after="120"/>
              <w:ind/>
              <w:jc w:val="center"/>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bl>
    <w:p>
      <w:pPr>
        <w:pBdr/>
        <w:spacing w:after="120"/>
        <w:ind/>
        <w:jc w:val="both"/>
        <w:rPr>
          <w:rFonts w:eastAsia="Times New Roman"/>
          <w:b/>
          <w:bCs/>
          <w:sz w:val="26"/>
          <w:szCs w:val="26"/>
          <w:lang w:eastAsia="zh-CN"/>
        </w:rPr>
      </w:pPr>
      <w:r>
        <w:rPr>
          <w:rFonts w:eastAsia="Times New Roman"/>
          <w:b/>
          <w:bCs/>
          <w:sz w:val="26"/>
          <w:szCs w:val="26"/>
          <w:lang w:eastAsia="zh-CN"/>
        </w:rPr>
      </w:r>
      <w:r>
        <w:rPr>
          <w:rFonts w:eastAsia="Times New Roman"/>
          <w:b/>
          <w:bCs/>
          <w:sz w:val="26"/>
          <w:szCs w:val="26"/>
          <w:lang w:eastAsia="zh-CN"/>
        </w:rPr>
      </w:r>
    </w:p>
    <w:p>
      <w:pPr>
        <w:pBdr/>
        <w:spacing w:after="120"/>
        <w:ind/>
        <w:jc w:val="both"/>
        <w:rPr>
          <w:sz w:val="26"/>
          <w:szCs w:val="26"/>
        </w:rPr>
      </w:pPr>
      <w:r>
        <w:rPr>
          <w:rFonts w:eastAsia="Times New Roman"/>
          <w:b/>
          <w:bCs/>
          <w:sz w:val="26"/>
          <w:szCs w:val="26"/>
          <w:lang w:eastAsia="zh-CN"/>
        </w:rPr>
        <w:t xml:space="preserve">2. Tên công ty:</w:t>
      </w:r>
      <w:r>
        <w:rPr>
          <w:sz w:val="26"/>
          <w:szCs w:val="26"/>
        </w:rPr>
      </w:r>
    </w:p>
    <w:p>
      <w:pPr>
        <w:pBdr/>
        <w:tabs>
          <w:tab w:val="left" w:leader="dot" w:pos="9072"/>
        </w:tabs>
        <w:spacing w:after="120"/>
        <w:ind/>
        <w:jc w:val="both"/>
        <w:rPr>
          <w:sz w:val="26"/>
          <w:szCs w:val="26"/>
        </w:rPr>
      </w:pPr>
      <w:r>
        <w:rPr>
          <w:rFonts w:eastAsia="Times New Roman"/>
          <w:sz w:val="26"/>
          <w:szCs w:val="26"/>
          <w:lang w:eastAsia="zh-CN"/>
        </w:rPr>
        <w:t xml:space="preserve">Tên công ty viết bằng tiếng Việt (ghi bằng chữ in hoa): </w:t>
      </w:r>
      <w:r>
        <w:rPr>
          <w:rFonts w:eastAsia="Times New Roman"/>
          <w:sz w:val="26"/>
          <w:szCs w:val="26"/>
          <w:lang w:eastAsia="zh-CN"/>
        </w:rPr>
        <w:t xml:space="preserve">{</w:t>
      </w:r>
      <w:r>
        <w:rPr>
          <w:rFonts w:eastAsia="Times New Roman"/>
          <w:sz w:val="26"/>
          <w:szCs w:val="26"/>
          <w:lang w:eastAsia="zh-CN"/>
        </w:rPr>
        <w:t xml:space="preserve">create_company_approve_core_name | upper}</w:t>
      </w:r>
      <w:r>
        <w:rPr>
          <w:sz w:val="26"/>
          <w:szCs w:val="26"/>
        </w:rPr>
      </w:r>
    </w:p>
    <w:p>
      <w:pPr>
        <w:pBdr/>
        <w:tabs>
          <w:tab w:val="left" w:leader="dot" w:pos="9072"/>
        </w:tabs>
        <w:spacing w:after="120"/>
        <w:ind/>
        <w:jc w:val="both"/>
        <w:rPr>
          <w:sz w:val="26"/>
          <w:szCs w:val="26"/>
        </w:rPr>
      </w:pPr>
      <w:r>
        <w:rPr>
          <w:rFonts w:eastAsia="Times New Roman"/>
          <w:sz w:val="26"/>
          <w:szCs w:val="26"/>
          <w:lang w:eastAsia="zh-CN"/>
        </w:rPr>
        <w:t xml:space="preserve">Tên công ty viết bằng tiếng nước ngoài (nếu có): </w:t>
      </w:r>
      <w:r>
        <w:rPr>
          <w:rFonts w:eastAsia="Times New Roman"/>
          <w:sz w:val="26"/>
          <w:szCs w:val="26"/>
          <w:lang w:eastAsia="zh-CN"/>
        </w:rPr>
        <w:t xml:space="preserve">{</w:t>
      </w:r>
      <w:r>
        <w:rPr>
          <w:rFonts w:eastAsia="Times New Roman"/>
          <w:sz w:val="26"/>
          <w:szCs w:val="26"/>
          <w:lang w:eastAsia="zh-CN"/>
        </w:rPr>
        <w:t xml:space="preserve">create_company_approve_core_name_en}</w:t>
      </w:r>
      <w:r>
        <w:rPr>
          <w:sz w:val="26"/>
          <w:szCs w:val="26"/>
        </w:rPr>
      </w:r>
    </w:p>
    <w:p>
      <w:pPr>
        <w:pBdr/>
        <w:tabs>
          <w:tab w:val="left" w:leader="dot" w:pos="9072"/>
        </w:tabs>
        <w:spacing w:after="120"/>
        <w:ind/>
        <w:jc w:val="both"/>
        <w:rPr>
          <w:sz w:val="26"/>
          <w:szCs w:val="26"/>
        </w:rPr>
      </w:pPr>
      <w:r>
        <w:rPr>
          <w:rFonts w:eastAsia="Times New Roman"/>
          <w:sz w:val="26"/>
          <w:szCs w:val="26"/>
          <w:lang w:eastAsia="zh-CN"/>
        </w:rPr>
        <w:t xml:space="preserve">Tên công ty viết tắt (nếu có): </w:t>
      </w:r>
      <w:r>
        <w:rPr>
          <w:rFonts w:eastAsia="Times New Roman"/>
          <w:sz w:val="26"/>
          <w:szCs w:val="26"/>
          <w:lang w:eastAsia="zh-CN"/>
        </w:rPr>
        <w:t xml:space="preserve">{</w:t>
      </w:r>
      <w:r>
        <w:rPr>
          <w:rFonts w:eastAsia="Times New Roman"/>
          <w:sz w:val="26"/>
          <w:szCs w:val="26"/>
          <w:lang w:eastAsia="zh-CN"/>
        </w:rPr>
        <w:t xml:space="preserve">create_company_approve_core_name_vn}</w:t>
      </w:r>
      <w:r>
        <w:rPr>
          <w:sz w:val="26"/>
          <w:szCs w:val="26"/>
        </w:rPr>
      </w:r>
    </w:p>
    <w:p>
      <w:pPr>
        <w:pBdr/>
        <w:tabs>
          <w:tab w:val="left" w:leader="dot" w:pos="9072"/>
        </w:tabs>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p>
      <w:pPr>
        <w:pBdr/>
        <w:tabs>
          <w:tab w:val="left" w:leader="dot" w:pos="9072"/>
        </w:tabs>
        <w:spacing w:after="120"/>
        <w:ind/>
        <w:jc w:val="both"/>
        <w:rPr>
          <w:sz w:val="26"/>
          <w:szCs w:val="26"/>
        </w:rPr>
      </w:pPr>
      <w:r>
        <w:rPr>
          <w:rFonts w:eastAsia="Times New Roman"/>
          <w:b/>
          <w:bCs/>
          <w:sz w:val="26"/>
          <w:szCs w:val="26"/>
          <w:lang w:eastAsia="zh-CN"/>
        </w:rPr>
        <w:t xml:space="preserve">3. Địa chỉ trụ sở chính:</w:t>
      </w:r>
      <w:r>
        <w:rPr>
          <w:sz w:val="26"/>
          <w:szCs w:val="26"/>
        </w:rPr>
      </w:r>
    </w:p>
    <w:p>
      <w:pPr>
        <w:pBdr/>
        <w:tabs>
          <w:tab w:val="left" w:leader="dot" w:pos="9072"/>
        </w:tabs>
        <w:spacing w:after="120"/>
        <w:ind/>
        <w:rPr>
          <w:sz w:val="26"/>
          <w:szCs w:val="26"/>
        </w:rPr>
      </w:pPr>
      <w:r>
        <w:rPr>
          <w:rFonts w:eastAsia="Times New Roman"/>
          <w:sz w:val="26"/>
          <w:szCs w:val="26"/>
          <w:lang w:eastAsia="zh-CN"/>
        </w:rPr>
        <w:t xml:space="preserve">Số nhà, ngách, hẻm, ngõ, đường phố/tổ/xóm/ấp/thôn: </w:t>
      </w:r>
      <w:r>
        <w:rPr>
          <w:rFonts w:eastAsia="Times New Roman"/>
          <w:sz w:val="26"/>
          <w:szCs w:val="26"/>
          <w:lang w:eastAsia="zh-CN"/>
        </w:rPr>
        <w:t xml:space="preserve">{</w:t>
      </w:r>
      <w:r>
        <w:rPr>
          <w:rFonts w:eastAsia="Times New Roman"/>
          <w:sz w:val="26"/>
          <w:szCs w:val="26"/>
          <w:lang w:eastAsia="zh-CN"/>
        </w:rPr>
        <w:t xml:space="preserve">create_company_approve_core_address_address}</w:t>
      </w:r>
      <w:r>
        <w:rPr>
          <w:sz w:val="26"/>
          <w:szCs w:val="26"/>
        </w:rPr>
      </w:r>
    </w:p>
    <w:p>
      <w:pPr>
        <w:pBdr/>
        <w:tabs>
          <w:tab w:val="left" w:leader="dot" w:pos="9072"/>
        </w:tabs>
        <w:spacing w:after="120"/>
        <w:ind/>
        <w:rPr>
          <w:sz w:val="26"/>
          <w:szCs w:val="26"/>
        </w:rPr>
      </w:pPr>
      <w:r>
        <w:rPr>
          <w:rFonts w:eastAsia="Times New Roman"/>
          <w:sz w:val="26"/>
          <w:szCs w:val="26"/>
          <w:lang w:eastAsia="zh-CN"/>
        </w:rPr>
        <w:t xml:space="preserve">Xã/Phường/Thị trấn: </w:t>
      </w:r>
      <w:r>
        <w:rPr>
          <w:rFonts w:eastAsia="Times New Roman"/>
          <w:sz w:val="26"/>
          <w:szCs w:val="26"/>
          <w:lang w:eastAsia="zh-CN"/>
        </w:rPr>
        <w:t xml:space="preserve">{</w:t>
      </w:r>
      <w:r>
        <w:rPr>
          <w:rFonts w:eastAsia="Times New Roman"/>
          <w:sz w:val="26"/>
          <w:szCs w:val="26"/>
          <w:lang w:eastAsia="zh-CN"/>
        </w:rPr>
        <w:t xml:space="preserve">create_company_approve_core_address_town}</w:t>
      </w:r>
      <w:r>
        <w:rPr>
          <w:sz w:val="26"/>
          <w:szCs w:val="26"/>
        </w:rPr>
      </w:r>
    </w:p>
    <w:p>
      <w:pPr>
        <w:pBdr/>
        <w:tabs>
          <w:tab w:val="left" w:leader="dot" w:pos="9072"/>
        </w:tabs>
        <w:spacing w:after="120"/>
        <w:ind/>
        <w:rPr>
          <w:sz w:val="26"/>
          <w:szCs w:val="26"/>
        </w:rPr>
      </w:pPr>
      <w:r>
        <w:rPr>
          <w:rFonts w:eastAsia="Times New Roman"/>
          <w:sz w:val="26"/>
          <w:szCs w:val="26"/>
          <w:lang w:eastAsia="zh-CN"/>
        </w:rPr>
        <w:t xml:space="preserve">Quận/Huyện/Thị xã/Thành phố thuộc tỉnh: </w:t>
      </w:r>
      <w:r>
        <w:rPr>
          <w:rFonts w:eastAsia="Times New Roman"/>
          <w:sz w:val="26"/>
          <w:szCs w:val="26"/>
          <w:lang w:eastAsia="zh-CN"/>
        </w:rPr>
        <w:t xml:space="preserve">{</w:t>
      </w:r>
      <w:r>
        <w:rPr>
          <w:rFonts w:eastAsia="Times New Roman"/>
          <w:sz w:val="26"/>
          <w:szCs w:val="26"/>
          <w:lang w:eastAsia="zh-CN"/>
        </w:rPr>
        <w:t xml:space="preserve">create_company_approve_core_address_district}</w:t>
      </w:r>
      <w:r>
        <w:rPr>
          <w:sz w:val="26"/>
          <w:szCs w:val="26"/>
        </w:rPr>
      </w:r>
    </w:p>
    <w:p>
      <w:pPr>
        <w:pBdr/>
        <w:tabs>
          <w:tab w:val="left" w:leader="dot" w:pos="9072"/>
        </w:tabs>
        <w:spacing w:after="120"/>
        <w:ind/>
        <w:rPr>
          <w:sz w:val="26"/>
          <w:szCs w:val="26"/>
        </w:rPr>
      </w:pPr>
      <w:r>
        <w:rPr>
          <w:rFonts w:eastAsia="Times New Roman"/>
          <w:sz w:val="26"/>
          <w:szCs w:val="26"/>
          <w:lang w:eastAsia="zh-CN"/>
        </w:rPr>
        <w:t xml:space="preserve">Tỉnh/Thành phố: </w:t>
      </w:r>
      <w:r>
        <w:rPr>
          <w:rFonts w:eastAsia="Times New Roman"/>
          <w:sz w:val="26"/>
          <w:szCs w:val="26"/>
          <w:lang w:eastAsia="zh-CN"/>
        </w:rPr>
        <w:t xml:space="preserve">{</w:t>
      </w:r>
      <w:r>
        <w:rPr>
          <w:rFonts w:eastAsia="Times New Roman"/>
          <w:sz w:val="26"/>
          <w:szCs w:val="26"/>
          <w:lang w:eastAsia="zh-CN"/>
        </w:rPr>
        <w:t xml:space="preserve">create_company_approve_core_address_city}</w:t>
      </w:r>
      <w:r>
        <w:rPr>
          <w:sz w:val="26"/>
          <w:szCs w:val="26"/>
        </w:rPr>
      </w:r>
    </w:p>
    <w:p>
      <w:pPr>
        <w:pBdr/>
        <w:tabs>
          <w:tab w:val="right" w:leader="dot" w:pos="9638"/>
        </w:tabs>
        <w:spacing w:after="120"/>
        <w:ind/>
        <w:rPr>
          <w:sz w:val="26"/>
          <w:szCs w:val="26"/>
        </w:rPr>
      </w:pPr>
      <w:r>
        <w:rPr>
          <w:rFonts w:eastAsia="Times New Roman"/>
          <w:sz w:val="26"/>
          <w:szCs w:val="26"/>
          <w:lang w:eastAsia="zh-CN"/>
        </w:rPr>
        <w:t xml:space="preserve">Điện thoại: </w:t>
      </w:r>
      <w:r>
        <w:rPr>
          <w:rFonts w:eastAsia="Times New Roman"/>
          <w:sz w:val="26"/>
          <w:szCs w:val="26"/>
          <w:lang w:eastAsia="zh-CN"/>
        </w:rPr>
        <w:t xml:space="preserve">{</w:t>
      </w:r>
      <w:r>
        <w:rPr>
          <w:rFonts w:eastAsia="Times New Roman"/>
          <w:sz w:val="26"/>
          <w:szCs w:val="26"/>
          <w:lang w:eastAsia="zh-CN"/>
        </w:rPr>
        <w:t xml:space="preserve">create_company_approve_core_contact_phone} </w:t>
      </w:r>
      <w:r>
        <w:rPr>
          <w:rFonts w:eastAsia="Times New Roman"/>
          <w:sz w:val="26"/>
          <w:szCs w:val="26"/>
          <w:lang w:eastAsia="zh-CN"/>
        </w:rPr>
        <w:t xml:space="preserve"> </w:t>
      </w:r>
      <w:r>
        <w:rPr>
          <w:rFonts w:eastAsia="Times New Roman"/>
          <w:sz w:val="26"/>
          <w:szCs w:val="26"/>
          <w:lang w:eastAsia="zh-CN"/>
        </w:rPr>
        <w:t xml:space="preserve">Fax (nếu có): </w:t>
      </w:r>
      <w:r>
        <w:rPr>
          <w:rFonts w:eastAsia="Times New Roman"/>
          <w:sz w:val="26"/>
          <w:szCs w:val="26"/>
          <w:lang w:eastAsia="zh-CN"/>
        </w:rPr>
        <w:tab/>
      </w:r>
      <w:r>
        <w:rPr>
          <w:sz w:val="26"/>
          <w:szCs w:val="26"/>
        </w:rPr>
      </w:r>
    </w:p>
    <w:p>
      <w:pPr>
        <w:pBdr/>
        <w:tabs>
          <w:tab w:val="left" w:leader="dot" w:pos="9638"/>
        </w:tabs>
        <w:spacing w:after="120"/>
        <w:ind/>
        <w:rPr>
          <w:sz w:val="26"/>
          <w:szCs w:val="26"/>
        </w:rPr>
      </w:pPr>
      <w:r>
        <w:rPr>
          <w:rFonts w:eastAsia="Times New Roman"/>
          <w:sz w:val="26"/>
          <w:szCs w:val="26"/>
          <w:lang w:eastAsia="zh-CN"/>
        </w:rPr>
        <w:t xml:space="preserve">Email (nếu có): </w:t>
      </w:r>
      <w:r>
        <w:rPr>
          <w:rFonts w:eastAsia="Times New Roman"/>
          <w:sz w:val="26"/>
          <w:szCs w:val="26"/>
          <w:lang w:eastAsia="zh-CN"/>
        </w:rPr>
        <w:t xml:space="preserve">{</w:t>
      </w:r>
      <w:r>
        <w:rPr>
          <w:rFonts w:eastAsia="Times New Roman"/>
          <w:sz w:val="26"/>
          <w:szCs w:val="26"/>
          <w:lang w:eastAsia="zh-CN"/>
        </w:rPr>
        <w:t xml:space="preserve">create_company_approve_core_contact_email}       Website (nếu có): </w:t>
      </w:r>
      <w:r>
        <w:rPr>
          <w:rFonts w:eastAsia="Times New Roman"/>
          <w:sz w:val="26"/>
          <w:szCs w:val="26"/>
          <w:lang w:eastAsia="zh-CN"/>
        </w:rPr>
        <w:tab/>
      </w:r>
      <w:r>
        <w:rPr>
          <w:sz w:val="26"/>
          <w:szCs w:val="26"/>
        </w:rPr>
      </w:r>
    </w:p>
    <w:p>
      <w:pPr>
        <w:pBdr/>
        <w:spacing w:after="120"/>
        <w:ind/>
        <w:jc w:val="both"/>
        <w:rPr>
          <w:sz w:val="26"/>
          <w:szCs w:val="26"/>
        </w:rPr>
      </w:pPr>
      <w:r>
        <w:rPr>
          <w:rFonts w:eastAsia="Times New Roman"/>
          <w:spacing w:val="-4"/>
          <w:sz w:val="26"/>
          <w:szCs w:val="26"/>
          <w:lang w:val="fr-FR"/>
        </w:rPr>
        <w:t xml:space="preserve">- Doanh nghiệp nằm trong (</w:t>
      </w:r>
      <w:r>
        <w:rPr>
          <w:rFonts w:eastAsia="Times New Roman"/>
          <w:i/>
          <w:spacing w:val="-4"/>
          <w:sz w:val="26"/>
          <w:szCs w:val="26"/>
          <w:lang w:val="fr-FR"/>
        </w:rPr>
        <w:t xml:space="preserve">Đánh dấu X vào ô vuông tương ứng nếu doanh nghiệp đăng ký địa chỉ trụ sở chính nằm trong khu công nghiệp/khu chế xuất/khu kinh tế/khu công nghệ cao</w:t>
      </w:r>
      <w:r>
        <w:rPr>
          <w:rFonts w:eastAsia="Times New Roman"/>
          <w:spacing w:val="-4"/>
          <w:sz w:val="26"/>
          <w:szCs w:val="26"/>
          <w:lang w:val="fr-FR"/>
        </w:rPr>
        <w:t xml:space="preserve">):</w:t>
      </w:r>
      <w:r>
        <w:rPr>
          <w:sz w:val="26"/>
          <w:szCs w:val="26"/>
        </w:rPr>
      </w:r>
    </w:p>
    <w:tbl>
      <w:tblPr>
        <w:tblW w:w="5299" w:type="dxa"/>
        <w:jc w:val="center"/>
        <w:tblBorders/>
        <w:tblLayout w:type="fixed"/>
        <w:tblLook w:val="04A0" w:firstRow="1" w:lastRow="0" w:firstColumn="1" w:lastColumn="0" w:noHBand="0" w:noVBand="1"/>
      </w:tblPr>
      <w:tblGrid>
        <w:gridCol w:w="3360"/>
        <w:gridCol w:w="1939"/>
      </w:tblGrid>
      <w:tr>
        <w:trPr>
          <w:jc w:val="center"/>
        </w:trPr>
        <w:tc>
          <w:tcPr>
            <w:shd w:val="clear" w:color="auto" w:fill="auto"/>
            <w:tcBorders/>
            <w:tcW w:w="3359" w:type="dxa"/>
            <w:textDirection w:val="lrTb"/>
            <w:noWrap w:val="false"/>
          </w:tcPr>
          <w:p>
            <w:pPr>
              <w:widowControl w:val="false"/>
              <w:pBdr/>
              <w:spacing w:after="120"/>
              <w:ind/>
              <w:jc w:val="both"/>
              <w:rPr>
                <w:sz w:val="26"/>
                <w:szCs w:val="26"/>
              </w:rPr>
            </w:pPr>
            <w:r>
              <w:rPr>
                <w:rFonts w:eastAsia="Times New Roman"/>
                <w:spacing w:val="-4"/>
                <w:sz w:val="26"/>
                <w:szCs w:val="26"/>
                <w:lang w:val="fr-FR"/>
              </w:rPr>
              <w:t xml:space="preserve">Khu công nghiệp</w:t>
            </w:r>
            <w:r>
              <w:rPr>
                <w:sz w:val="26"/>
                <w:szCs w:val="26"/>
              </w:rPr>
            </w:r>
          </w:p>
        </w:tc>
        <w:tc>
          <w:tcPr>
            <w:shd w:val="clear" w:color="auto" w:fill="auto"/>
            <w:tcBorders/>
            <w:tcW w:w="1939" w:type="dxa"/>
            <w:textDirection w:val="lrTb"/>
            <w:noWrap w:val="false"/>
          </w:tcPr>
          <w:p>
            <w:pPr>
              <w:widowControl w:val="false"/>
              <w:pBdr/>
              <w:spacing w:after="120"/>
              <w:ind/>
              <w:jc w:val="both"/>
              <w:rPr>
                <w:rFonts w:eastAsia="Times New Roman"/>
                <w:spacing w:val="-4"/>
                <w:sz w:val="26"/>
                <w:szCs w:val="26"/>
                <w:lang w:val="fr-FR"/>
              </w:rPr>
            </w:pPr>
            <w:r>
              <w:rPr>
                <w:rFonts w:ascii="Wingdings 2" w:hAnsi="Wingdings 2" w:eastAsia="Wingdings 2" w:cs="Wingdings 2"/>
                <w:sz w:val="26"/>
                <w:szCs w:val="26"/>
                <w:lang w:eastAsia="zh-CN"/>
              </w:rPr>
              <w:t xml:space="preserve">£</w:t>
            </w:r>
            <w:r>
              <w:rPr>
                <w:rFonts w:eastAsia="Times New Roman"/>
                <w:spacing w:val="-4"/>
                <w:sz w:val="26"/>
                <w:szCs w:val="26"/>
                <w:lang w:val="fr-FR"/>
              </w:rPr>
            </w:r>
          </w:p>
        </w:tc>
      </w:tr>
      <w:tr>
        <w:trPr>
          <w:jc w:val="center"/>
        </w:trPr>
        <w:tc>
          <w:tcPr>
            <w:shd w:val="clear" w:color="auto" w:fill="auto"/>
            <w:tcBorders/>
            <w:tcW w:w="3359" w:type="dxa"/>
            <w:textDirection w:val="lrTb"/>
            <w:noWrap w:val="false"/>
          </w:tcPr>
          <w:p>
            <w:pPr>
              <w:widowControl w:val="false"/>
              <w:pBdr/>
              <w:spacing w:after="120"/>
              <w:ind/>
              <w:jc w:val="both"/>
              <w:rPr>
                <w:sz w:val="26"/>
                <w:szCs w:val="26"/>
              </w:rPr>
            </w:pPr>
            <w:r>
              <w:rPr>
                <w:rFonts w:eastAsia="Times New Roman"/>
                <w:spacing w:val="-4"/>
                <w:sz w:val="26"/>
                <w:szCs w:val="26"/>
                <w:lang w:val="fr-FR"/>
              </w:rPr>
              <w:t xml:space="preserve">Khu chế xuất</w:t>
            </w:r>
            <w:r>
              <w:rPr>
                <w:sz w:val="26"/>
                <w:szCs w:val="26"/>
              </w:rPr>
            </w:r>
          </w:p>
        </w:tc>
        <w:tc>
          <w:tcPr>
            <w:shd w:val="clear" w:color="auto" w:fill="auto"/>
            <w:tcBorders/>
            <w:tcW w:w="1939" w:type="dxa"/>
            <w:textDirection w:val="lrTb"/>
            <w:noWrap w:val="false"/>
          </w:tcPr>
          <w:p>
            <w:pPr>
              <w:widowControl w:val="false"/>
              <w:pBdr/>
              <w:spacing w:after="120"/>
              <w:ind/>
              <w:jc w:val="both"/>
              <w:rPr>
                <w:rFonts w:eastAsia="Times New Roman"/>
                <w:spacing w:val="-4"/>
                <w:sz w:val="26"/>
                <w:szCs w:val="26"/>
                <w:lang w:val="fr-FR"/>
              </w:rPr>
            </w:pPr>
            <w:r>
              <w:rPr>
                <w:rFonts w:ascii="Wingdings 2" w:hAnsi="Wingdings 2" w:eastAsia="Wingdings 2" w:cs="Wingdings 2"/>
                <w:sz w:val="26"/>
                <w:szCs w:val="26"/>
                <w:lang w:eastAsia="zh-CN"/>
              </w:rPr>
              <w:t xml:space="preserve">£</w:t>
            </w:r>
            <w:r>
              <w:rPr>
                <w:rFonts w:eastAsia="Times New Roman"/>
                <w:spacing w:val="-4"/>
                <w:sz w:val="26"/>
                <w:szCs w:val="26"/>
                <w:lang w:val="fr-FR"/>
              </w:rPr>
            </w:r>
          </w:p>
        </w:tc>
      </w:tr>
      <w:tr>
        <w:trPr>
          <w:jc w:val="center"/>
        </w:trPr>
        <w:tc>
          <w:tcPr>
            <w:shd w:val="clear" w:color="auto" w:fill="auto"/>
            <w:tcBorders/>
            <w:tcW w:w="3359" w:type="dxa"/>
            <w:textDirection w:val="lrTb"/>
            <w:noWrap w:val="false"/>
          </w:tcPr>
          <w:p>
            <w:pPr>
              <w:widowControl w:val="false"/>
              <w:pBdr/>
              <w:spacing w:after="120"/>
              <w:ind/>
              <w:jc w:val="both"/>
              <w:rPr>
                <w:sz w:val="26"/>
                <w:szCs w:val="26"/>
              </w:rPr>
            </w:pPr>
            <w:r>
              <w:rPr>
                <w:rFonts w:eastAsia="Times New Roman"/>
                <w:spacing w:val="-4"/>
                <w:sz w:val="26"/>
                <w:szCs w:val="26"/>
                <w:lang w:val="fr-FR"/>
              </w:rPr>
              <w:t xml:space="preserve">Khu kinh tế</w:t>
            </w:r>
            <w:r>
              <w:rPr>
                <w:sz w:val="26"/>
                <w:szCs w:val="26"/>
              </w:rPr>
            </w:r>
          </w:p>
        </w:tc>
        <w:tc>
          <w:tcPr>
            <w:shd w:val="clear" w:color="auto" w:fill="auto"/>
            <w:tcBorders/>
            <w:tcW w:w="1939" w:type="dxa"/>
            <w:textDirection w:val="lrTb"/>
            <w:noWrap w:val="false"/>
          </w:tcPr>
          <w:p>
            <w:pPr>
              <w:widowControl w:val="false"/>
              <w:pBdr/>
              <w:spacing w:after="120"/>
              <w:ind/>
              <w:jc w:val="both"/>
              <w:rPr>
                <w:rFonts w:eastAsia="Times New Roman"/>
                <w:spacing w:val="-4"/>
                <w:sz w:val="26"/>
                <w:szCs w:val="26"/>
                <w:lang w:val="fr-FR"/>
              </w:rPr>
            </w:pPr>
            <w:r>
              <w:rPr>
                <w:rFonts w:ascii="Wingdings 2" w:hAnsi="Wingdings 2" w:eastAsia="Wingdings 2" w:cs="Wingdings 2"/>
                <w:sz w:val="26"/>
                <w:szCs w:val="26"/>
                <w:lang w:eastAsia="zh-CN"/>
              </w:rPr>
              <w:t xml:space="preserve">£</w:t>
            </w:r>
            <w:r>
              <w:rPr>
                <w:rFonts w:eastAsia="Times New Roman"/>
                <w:spacing w:val="-4"/>
                <w:sz w:val="26"/>
                <w:szCs w:val="26"/>
                <w:lang w:val="fr-FR"/>
              </w:rPr>
            </w:r>
          </w:p>
        </w:tc>
      </w:tr>
      <w:tr>
        <w:trPr>
          <w:jc w:val="center"/>
        </w:trPr>
        <w:tc>
          <w:tcPr>
            <w:shd w:val="clear" w:color="auto" w:fill="auto"/>
            <w:tcBorders/>
            <w:tcW w:w="3359" w:type="dxa"/>
            <w:textDirection w:val="lrTb"/>
            <w:noWrap w:val="false"/>
          </w:tcPr>
          <w:p>
            <w:pPr>
              <w:widowControl w:val="false"/>
              <w:pBdr/>
              <w:spacing w:after="120"/>
              <w:ind/>
              <w:jc w:val="both"/>
              <w:rPr>
                <w:sz w:val="26"/>
                <w:szCs w:val="26"/>
              </w:rPr>
            </w:pPr>
            <w:r>
              <w:rPr>
                <w:rFonts w:eastAsia="Times New Roman"/>
                <w:spacing w:val="-4"/>
                <w:sz w:val="26"/>
                <w:szCs w:val="26"/>
                <w:lang w:val="fr-FR"/>
              </w:rPr>
              <w:t xml:space="preserve">Khu công nghệ cao</w:t>
            </w:r>
            <w:r>
              <w:rPr>
                <w:sz w:val="26"/>
                <w:szCs w:val="26"/>
              </w:rPr>
            </w:r>
          </w:p>
        </w:tc>
        <w:tc>
          <w:tcPr>
            <w:shd w:val="clear" w:color="auto" w:fill="auto"/>
            <w:tcBorders/>
            <w:tcW w:w="1939" w:type="dxa"/>
            <w:textDirection w:val="lrTb"/>
            <w:noWrap w:val="false"/>
          </w:tcPr>
          <w:p>
            <w:pPr>
              <w:widowControl w:val="false"/>
              <w:pBdr/>
              <w:spacing w:after="120"/>
              <w:ind/>
              <w:jc w:val="both"/>
              <w:rPr>
                <w:rFonts w:eastAsia="Times New Roman"/>
                <w:spacing w:val="-4"/>
                <w:sz w:val="26"/>
                <w:szCs w:val="26"/>
                <w:lang w:val="fr-FR"/>
              </w:rPr>
            </w:pPr>
            <w:r>
              <w:rPr>
                <w:rFonts w:ascii="Wingdings 2" w:hAnsi="Wingdings 2" w:eastAsia="Wingdings 2" w:cs="Wingdings 2"/>
                <w:sz w:val="26"/>
                <w:szCs w:val="26"/>
                <w:lang w:eastAsia="zh-CN"/>
              </w:rPr>
              <w:t xml:space="preserve">£</w:t>
            </w:r>
            <w:r>
              <w:rPr>
                <w:rFonts w:eastAsia="Times New Roman"/>
                <w:spacing w:val="-4"/>
                <w:sz w:val="26"/>
                <w:szCs w:val="26"/>
                <w:lang w:val="fr-FR"/>
              </w:rPr>
            </w:r>
          </w:p>
        </w:tc>
      </w:tr>
    </w:tbl>
    <w:p>
      <w:pPr>
        <w:pBdr/>
        <w:tabs>
          <w:tab w:val="right" w:leader="dot" w:pos="9072"/>
        </w:tabs>
        <w:spacing w:after="120"/>
        <w:ind/>
        <w:jc w:val="both"/>
        <w:rPr>
          <w:sz w:val="26"/>
          <w:szCs w:val="26"/>
        </w:rPr>
      </w:pPr>
      <w:r>
        <w:rPr>
          <w:rFonts w:ascii="Wingdings 2" w:hAnsi="Wingdings 2" w:eastAsia="Wingdings 2" w:cs="Wingdings 2"/>
          <w:sz w:val="26"/>
          <w:szCs w:val="26"/>
          <w:lang w:eastAsia="zh-CN"/>
        </w:rPr>
        <w:t xml:space="preserve">£</w:t>
      </w:r>
      <w:r>
        <w:rPr>
          <w:rFonts w:eastAsia="Times New Roman"/>
          <w:b/>
          <w:spacing w:val="-4"/>
          <w:sz w:val="26"/>
          <w:szCs w:val="26"/>
          <w:lang w:eastAsia="zh-CN"/>
        </w:rPr>
        <w:t xml:space="preserve"> </w:t>
      </w:r>
      <w:r>
        <w:rPr>
          <w:rFonts w:eastAsia="Times New Roman"/>
          <w:spacing w:val="-4"/>
          <w:sz w:val="26"/>
          <w:szCs w:val="26"/>
          <w:lang w:eastAsia="zh-CN"/>
        </w:rPr>
        <w:t xml:space="preserve">Doanh nghiệp xã hội</w:t>
      </w:r>
      <w:r>
        <w:rPr>
          <w:rFonts w:eastAsia="Times New Roman"/>
          <w:b/>
          <w:spacing w:val="-4"/>
          <w:sz w:val="26"/>
          <w:szCs w:val="26"/>
          <w:lang w:eastAsia="zh-CN"/>
        </w:rPr>
        <w:t xml:space="preserve"> (</w:t>
      </w:r>
      <w:r>
        <w:rPr>
          <w:rFonts w:eastAsia="Times New Roman"/>
          <w:i/>
          <w:spacing w:val="-4"/>
          <w:sz w:val="26"/>
          <w:szCs w:val="26"/>
          <w:lang w:eastAsia="zh-CN"/>
        </w:rPr>
        <w:t xml:space="preserve">Đánh dấu X vào ô vuông nếu là doanh nghiệp xã hội)</w:t>
      </w:r>
      <w:r>
        <w:rPr>
          <w:sz w:val="26"/>
          <w:szCs w:val="26"/>
        </w:rPr>
      </w:r>
    </w:p>
    <w:p>
      <w:pPr>
        <w:pBdr/>
        <w:tabs>
          <w:tab w:val="right" w:leader="dot" w:pos="9072"/>
        </w:tabs>
        <w:spacing w:after="120"/>
        <w:ind/>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pacing w:val="-2"/>
          <w:sz w:val="26"/>
          <w:szCs w:val="26"/>
          <w:lang w:eastAsia="zh-CN"/>
        </w:rPr>
        <w:t xml:space="preserve">Công ty chứng khoán/Công ty quản lý quỹ đầu tư chứng khoán/Công ty đầu tư chứng khoán: (</w:t>
      </w:r>
      <w:r>
        <w:rPr>
          <w:rFonts w:eastAsia="Times New Roman"/>
          <w:i/>
          <w:spacing w:val="-2"/>
          <w:sz w:val="26"/>
          <w:szCs w:val="26"/>
          <w:lang w:eastAsia="zh-CN"/>
        </w:rPr>
        <w:t xml:space="preserve">Đánh dấu X nếu là Công ty chứng khoán/Công ty quản lý quỹ đầu tư chứng khoán/Công ty đầu tư chứng khoán và kê khai thêm các thông tin sau đây)</w:t>
      </w:r>
      <w:r>
        <w:rPr>
          <w:sz w:val="26"/>
          <w:szCs w:val="26"/>
        </w:rPr>
      </w:r>
    </w:p>
    <w:p>
      <w:pPr>
        <w:pBdr/>
        <w:tabs>
          <w:tab w:val="left" w:leader="dot" w:pos="6804"/>
        </w:tabs>
        <w:spacing w:after="120"/>
        <w:ind/>
        <w:jc w:val="both"/>
        <w:rPr>
          <w:sz w:val="26"/>
          <w:szCs w:val="26"/>
        </w:rPr>
      </w:pPr>
      <w:r>
        <w:rPr>
          <w:rFonts w:eastAsia="Times New Roman"/>
          <w:sz w:val="26"/>
          <w:szCs w:val="26"/>
          <w:lang w:eastAsia="zh-CN"/>
        </w:rPr>
        <w:t xml:space="preserve">Giấy phép thành lập và hoạt động số: </w:t>
      </w:r>
      <w:r>
        <w:rPr>
          <w:rFonts w:eastAsia="Times New Roman"/>
          <w:sz w:val="26"/>
          <w:szCs w:val="26"/>
          <w:lang w:eastAsia="zh-CN"/>
        </w:rPr>
        <w:tab/>
      </w:r>
      <w:r>
        <w:rPr>
          <w:rFonts w:eastAsia="Times New Roman"/>
          <w:sz w:val="26"/>
          <w:szCs w:val="26"/>
          <w:lang w:eastAsia="zh-CN"/>
        </w:rPr>
        <w:t xml:space="preserve"> (</w:t>
      </w:r>
      <w:r>
        <w:rPr>
          <w:rFonts w:eastAsia="Times New Roman"/>
          <w:i/>
          <w:sz w:val="26"/>
          <w:szCs w:val="26"/>
          <w:lang w:eastAsia="zh-CN"/>
        </w:rPr>
        <w:t xml:space="preserve">nếu có</w:t>
      </w:r>
      <w:r>
        <w:rPr>
          <w:rFonts w:eastAsia="Times New Roman"/>
          <w:sz w:val="26"/>
          <w:szCs w:val="26"/>
          <w:lang w:eastAsia="zh-CN"/>
        </w:rPr>
        <w:t xml:space="preserve">) do Uỷ ban Chứng khoán Nhà nước cấp ngày: </w:t>
      </w:r>
      <w:r>
        <w:rPr>
          <w:rFonts w:eastAsia="Times New Roman"/>
          <w:sz w:val="26"/>
          <w:szCs w:val="26"/>
          <w:lang w:eastAsia="zh-CN"/>
        </w:rPr>
        <w:t xml:space="preserve">....../....../............</w:t>
      </w:r>
      <w:r>
        <w:rPr>
          <w:sz w:val="26"/>
          <w:szCs w:val="26"/>
        </w:rPr>
      </w:r>
    </w:p>
    <w:p>
      <w:pPr>
        <w:pBdr/>
        <w:spacing w:after="120"/>
        <w:ind/>
        <w:jc w:val="both"/>
        <w:rPr>
          <w:sz w:val="26"/>
          <w:szCs w:val="26"/>
        </w:rPr>
      </w:pPr>
      <w:r>
        <w:rPr>
          <w:sz w:val="26"/>
          <w:szCs w:val="26"/>
        </w:rPr>
        <w:t xml:space="preserve">- Doanh nghiệp có Giấy chứng nhận quyền sử dụng đất tại đảo và xã, phường, thị trấn biên giới; xã, phường, thị trấn ven biển; khu vực khác có ảnh hưởng đến quốc phòng, an ninh</w:t>
      </w:r>
      <w:r>
        <w:rPr>
          <w:rStyle w:val="822"/>
          <w:sz w:val="26"/>
          <w:szCs w:val="26"/>
        </w:rPr>
        <w:footnoteReference w:customMarkFollows="1" w:id="6"/>
        <w:t xml:space="preserve">5</w:t>
      </w:r>
      <w:r>
        <w:rPr>
          <w:sz w:val="26"/>
          <w:szCs w:val="26"/>
        </w:rPr>
        <w:t xml:space="preserve">: </w:t>
      </w:r>
      <w:r>
        <w:rPr>
          <w:sz w:val="26"/>
          <w:szCs w:val="26"/>
        </w:rPr>
      </w:r>
    </w:p>
    <w:p>
      <w:pPr>
        <w:pBdr/>
        <w:spacing w:after="120"/>
        <w:ind/>
        <w:jc w:val="both"/>
        <w:rPr>
          <w:sz w:val="26"/>
          <w:szCs w:val="26"/>
        </w:rPr>
      </w:pPr>
      <w:r>
        <w:rPr>
          <w:sz w:val="26"/>
          <w:szCs w:val="26"/>
        </w:rPr>
        <w:t xml:space="preserve">Có</w:t>
      </w:r>
      <w:r>
        <w:rPr>
          <w:sz w:val="26"/>
          <w:szCs w:val="26"/>
        </w:rPr>
        <w:t xml:space="preserve">  </w:t>
      </w:r>
      <w:r>
        <w:rPr>
          <w:rFonts w:ascii="Wingdings 2" w:hAnsi="Wingdings 2" w:eastAsia="Wingdings 2" w:cs="Wingdings 2"/>
          <w:sz w:val="26"/>
          <w:szCs w:val="26"/>
          <w:lang w:eastAsia="zh-CN"/>
        </w:rPr>
        <w:t xml:space="preserve">£</w:t>
      </w:r>
      <w:r>
        <w:rPr>
          <w:sz w:val="26"/>
          <w:szCs w:val="26"/>
        </w:rPr>
        <w:tab/>
        <w:t xml:space="preserve">     Không</w:t>
      </w:r>
      <w:r>
        <w:rPr>
          <w:sz w:val="26"/>
          <w:szCs w:val="26"/>
        </w:rPr>
        <w:t xml:space="preserve">  </w:t>
      </w:r>
      <w:r>
        <w:rPr>
          <w:rFonts w:ascii="Wingdings 2" w:hAnsi="Wingdings 2" w:eastAsia="Wingdings 2" w:cs="Wingdings 2"/>
          <w:sz w:val="26"/>
          <w:szCs w:val="26"/>
          <w:lang w:eastAsia="zh-CN"/>
        </w:rPr>
        <w:t xml:space="preserve">£</w:t>
      </w:r>
      <w:r>
        <w:rPr>
          <w:sz w:val="26"/>
          <w:szCs w:val="26"/>
        </w:rPr>
      </w:r>
    </w:p>
    <w:p>
      <w:pPr>
        <w:pBdr/>
        <w:tabs>
          <w:tab w:val="left" w:leader="dot" w:pos="9072"/>
        </w:tabs>
        <w:spacing w:after="120"/>
        <w:ind/>
        <w:jc w:val="both"/>
        <w:rPr>
          <w:sz w:val="26"/>
          <w:szCs w:val="26"/>
        </w:rPr>
      </w:pPr>
      <w:r>
        <w:rPr>
          <w:rFonts w:eastAsia="Times New Roman"/>
          <w:b/>
          <w:bCs/>
          <w:sz w:val="26"/>
          <w:szCs w:val="26"/>
          <w:lang w:val="fr-FR" w:eastAsia="zh-CN"/>
        </w:rPr>
        <w:t xml:space="preserve">4. Ngành, nghề kinh doanh</w:t>
      </w:r>
      <w:r>
        <w:rPr>
          <w:rFonts w:eastAsia="Times New Roman"/>
          <w:sz w:val="26"/>
          <w:szCs w:val="26"/>
          <w:lang w:val="fr-FR" w:eastAsia="zh-CN"/>
        </w:rPr>
        <w:t xml:space="preserve"> (</w:t>
      </w:r>
      <w:r>
        <w:rPr>
          <w:rFonts w:eastAsia="Times New Roman"/>
          <w:i/>
          <w:iCs/>
          <w:sz w:val="26"/>
          <w:szCs w:val="26"/>
          <w:lang w:val="fr-FR" w:eastAsia="zh-CN"/>
        </w:rPr>
        <w:t xml:space="preserve">ghi tên và mã theo ngành cấp 4 trong Hệ thống ngành kinh tế Việt Nam</w:t>
      </w:r>
      <w:r>
        <w:rPr>
          <w:rFonts w:eastAsia="Times New Roman"/>
          <w:sz w:val="26"/>
          <w:szCs w:val="26"/>
          <w:lang w:val="fr-FR" w:eastAsia="zh-CN"/>
        </w:rPr>
        <w:t xml:space="preserve">): </w:t>
      </w:r>
      <w:r>
        <w:rPr>
          <w:sz w:val="26"/>
          <w:szCs w:val="26"/>
        </w:rPr>
      </w:r>
    </w:p>
    <w:tbl>
      <w:tblPr>
        <w:tblW w:w="5000" w:type="pct"/>
        <w:tblBorders/>
        <w:tblLayout w:type="fixed"/>
        <w:tblLook w:val="0000" w:firstRow="0" w:lastRow="0" w:firstColumn="0" w:lastColumn="0" w:noHBand="0" w:noVBand="0"/>
      </w:tblPr>
      <w:tblGrid>
        <w:gridCol w:w="845"/>
        <w:gridCol w:w="5954"/>
        <w:gridCol w:w="1134"/>
        <w:gridCol w:w="1695"/>
      </w:tblGrid>
      <w:tr>
        <w:trPr/>
        <w:tc>
          <w:tcPr>
            <w:shd w:val="clear" w:color="auto" w:fill="auto"/>
            <w:tcBorders>
              <w:top w:val="single" w:color="000000" w:sz="4" w:space="0"/>
              <w:left w:val="single" w:color="000000" w:sz="4" w:space="0"/>
              <w:bottom w:val="single" w:color="000000" w:sz="4" w:space="0"/>
            </w:tcBorders>
            <w:tcW w:w="439" w:type="pct"/>
            <w:textDirection w:val="lrTb"/>
            <w:noWrap w:val="false"/>
          </w:tcPr>
          <w:p>
            <w:pPr>
              <w:widowControl w:val="false"/>
              <w:pBdr/>
              <w:tabs>
                <w:tab w:val="left" w:leader="dot" w:pos="9072"/>
              </w:tabs>
              <w:spacing w:after="120"/>
              <w:ind/>
              <w:jc w:val="center"/>
              <w:rPr>
                <w:sz w:val="26"/>
                <w:szCs w:val="26"/>
              </w:rPr>
            </w:pPr>
            <w:r>
              <w:rPr>
                <w:rFonts w:eastAsia="Times New Roman"/>
                <w:b/>
                <w:sz w:val="26"/>
                <w:szCs w:val="26"/>
                <w:lang w:eastAsia="zh-CN"/>
              </w:rPr>
              <w:t xml:space="preserve">STT</w:t>
            </w:r>
            <w:r>
              <w:rPr>
                <w:sz w:val="26"/>
                <w:szCs w:val="26"/>
              </w:rPr>
            </w:r>
          </w:p>
        </w:tc>
        <w:tc>
          <w:tcPr>
            <w:shd w:val="clear" w:color="auto" w:fill="auto"/>
            <w:tcBorders>
              <w:top w:val="single" w:color="000000" w:sz="4" w:space="0"/>
              <w:left w:val="single" w:color="000000" w:sz="4" w:space="0"/>
              <w:bottom w:val="single" w:color="000000" w:sz="4" w:space="0"/>
            </w:tcBorders>
            <w:tcW w:w="3092" w:type="pct"/>
            <w:textDirection w:val="lrTb"/>
            <w:noWrap w:val="false"/>
          </w:tcPr>
          <w:p>
            <w:pPr>
              <w:widowControl w:val="false"/>
              <w:pBdr/>
              <w:tabs>
                <w:tab w:val="left" w:leader="dot" w:pos="9072"/>
              </w:tabs>
              <w:spacing w:after="120"/>
              <w:ind/>
              <w:jc w:val="center"/>
              <w:rPr>
                <w:sz w:val="26"/>
                <w:szCs w:val="26"/>
              </w:rPr>
            </w:pPr>
            <w:r>
              <w:rPr>
                <w:rFonts w:eastAsia="Times New Roman"/>
                <w:b/>
                <w:sz w:val="26"/>
                <w:szCs w:val="26"/>
                <w:lang w:eastAsia="zh-CN"/>
              </w:rPr>
              <w:t xml:space="preserve">Tên ngành</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589" w:type="pct"/>
            <w:textDirection w:val="lrTb"/>
            <w:noWrap w:val="false"/>
          </w:tcPr>
          <w:p>
            <w:pPr>
              <w:widowControl w:val="false"/>
              <w:pBdr/>
              <w:tabs>
                <w:tab w:val="left" w:leader="dot" w:pos="9072"/>
              </w:tabs>
              <w:spacing w:after="120"/>
              <w:ind/>
              <w:jc w:val="center"/>
              <w:rPr>
                <w:sz w:val="26"/>
                <w:szCs w:val="26"/>
              </w:rPr>
            </w:pPr>
            <w:r>
              <w:rPr>
                <w:rFonts w:eastAsia="Times New Roman"/>
                <w:b/>
                <w:sz w:val="26"/>
                <w:szCs w:val="26"/>
                <w:lang w:eastAsia="zh-CN"/>
              </w:rPr>
              <w:t xml:space="preserve">Mã ngành</w:t>
            </w:r>
            <w:r>
              <w:rPr>
                <w:sz w:val="26"/>
                <w:szCs w:val="26"/>
              </w:rPr>
            </w:r>
          </w:p>
        </w:tc>
        <w:tc>
          <w:tcPr>
            <w:tcBorders>
              <w:top w:val="single" w:color="000000" w:sz="4" w:space="0"/>
              <w:left w:val="single" w:color="000000" w:sz="4" w:space="0"/>
              <w:bottom w:val="single" w:color="000000" w:sz="4" w:space="0"/>
              <w:right w:val="single" w:color="000000" w:sz="4" w:space="0"/>
            </w:tcBorders>
            <w:tcW w:w="880" w:type="pct"/>
            <w:textDirection w:val="lrTb"/>
            <w:noWrap w:val="false"/>
          </w:tcPr>
          <w:p>
            <w:pPr>
              <w:widowControl w:val="false"/>
              <w:pBdr/>
              <w:tabs>
                <w:tab w:val="left" w:leader="dot" w:pos="9072"/>
              </w:tabs>
              <w:spacing w:after="120"/>
              <w:ind/>
              <w:jc w:val="center"/>
              <w:rPr>
                <w:sz w:val="26"/>
                <w:szCs w:val="26"/>
              </w:rPr>
            </w:pPr>
            <w:r>
              <w:rPr>
                <w:rFonts w:eastAsia="Times New Roman"/>
                <w:b/>
                <w:sz w:val="26"/>
                <w:szCs w:val="26"/>
                <w:lang w:eastAsia="zh-CN"/>
              </w:rPr>
              <w:t xml:space="preserve">Ngành, nghề kinh doanh chính</w:t>
            </w:r>
            <w:r>
              <w:rPr>
                <w:sz w:val="26"/>
                <w:szCs w:val="26"/>
              </w:rPr>
            </w:r>
          </w:p>
        </w:tc>
      </w:tr>
      <w:tr>
        <w:trPr/>
        <w:tc>
          <w:tcPr>
            <w:shd w:val="clear" w:color="auto" w:fill="auto"/>
            <w:tcBorders>
              <w:top w:val="single" w:color="000000" w:sz="4" w:space="0"/>
              <w:left w:val="single" w:color="000000" w:sz="4" w:space="0"/>
              <w:bottom w:val="single" w:color="000000" w:sz="4" w:space="0"/>
            </w:tcBorders>
            <w:tcW w:w="439" w:type="pct"/>
            <w:vAlign w:val="center"/>
            <w:textDirection w:val="lrTb"/>
            <w:noWrap w:val="false"/>
          </w:tcPr>
          <w:p>
            <w:pPr>
              <w:widowControl w:val="false"/>
              <w:pBdr/>
              <w:tabs>
                <w:tab w:val="left" w:leader="dot" w:pos="9072"/>
              </w:tabs>
              <w:spacing w:after="120"/>
              <w:ind/>
              <w:jc w:val="center"/>
              <w:rPr>
                <w:sz w:val="26"/>
                <w:szCs w:val="26"/>
              </w:rPr>
            </w:pPr>
            <w:r>
              <w:rPr>
                <w:rFonts w:eastAsia="Times New Roman"/>
                <w:sz w:val="26"/>
                <w:szCs w:val="26"/>
                <w:lang w:eastAsia="zh-CN"/>
              </w:rPr>
              <w:t xml:space="preserve">1</w:t>
            </w:r>
            <w:r>
              <w:rPr>
                <w:sz w:val="26"/>
                <w:szCs w:val="26"/>
              </w:rPr>
            </w:r>
          </w:p>
        </w:tc>
        <w:tc>
          <w:tcPr>
            <w:shd w:val="clear" w:color="auto" w:fill="auto"/>
            <w:tcBorders>
              <w:top w:val="single" w:color="000000" w:sz="4" w:space="0"/>
              <w:left w:val="single" w:color="000000" w:sz="4" w:space="0"/>
              <w:bottom w:val="single" w:color="000000" w:sz="4" w:space="0"/>
            </w:tcBorders>
            <w:tcW w:w="3092" w:type="pct"/>
            <w:vAlign w:val="center"/>
            <w:textDirection w:val="lrTb"/>
            <w:noWrap w:val="false"/>
          </w:tcPr>
          <w:p>
            <w:pPr>
              <w:widowControl w:val="false"/>
              <w:pBdr/>
              <w:tabs>
                <w:tab w:val="left" w:leader="dot" w:pos="9072"/>
              </w:tabs>
              <w:spacing w:after="120"/>
              <w:ind/>
              <w:jc w:val="both"/>
              <w:rPr>
                <w:sz w:val="26"/>
                <w:szCs w:val="26"/>
              </w:rPr>
            </w:pP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 xml:space="preserve">create_company_approve_company_main_career.name}</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589" w:type="pct"/>
            <w:vAlign w:val="center"/>
            <w:textDirection w:val="lrTb"/>
            <w:noWrap w:val="false"/>
          </w:tcPr>
          <w:p>
            <w:pPr>
              <w:widowControl w:val="false"/>
              <w:pBdr/>
              <w:tabs>
                <w:tab w:val="left" w:leader="dot" w:pos="9072"/>
              </w:tabs>
              <w:spacing w:after="120"/>
              <w:ind/>
              <w:jc w:val="center"/>
              <w:rPr>
                <w:sz w:val="26"/>
                <w:szCs w:val="26"/>
              </w:rPr>
            </w:pP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 xml:space="preserve">create_company_approve_company_main_career.code}</w:t>
            </w:r>
            <w:r>
              <w:rPr>
                <w:sz w:val="26"/>
                <w:szCs w:val="26"/>
              </w:rPr>
            </w:r>
          </w:p>
        </w:tc>
        <w:tc>
          <w:tcPr>
            <w:tcBorders>
              <w:top w:val="single" w:color="000000" w:sz="4" w:space="0"/>
              <w:left w:val="single" w:color="000000" w:sz="4" w:space="0"/>
              <w:bottom w:val="single" w:color="000000" w:sz="4" w:space="0"/>
              <w:right w:val="single" w:color="000000" w:sz="4" w:space="0"/>
            </w:tcBorders>
            <w:tcW w:w="880" w:type="pct"/>
            <w:vAlign w:val="center"/>
            <w:textDirection w:val="lrTb"/>
            <w:noWrap w:val="false"/>
          </w:tcPr>
          <w:p>
            <w:pPr>
              <w:widowControl w:val="false"/>
              <w:pBdr/>
              <w:tabs>
                <w:tab w:val="left" w:leader="dot" w:pos="9072"/>
              </w:tabs>
              <w:spacing w:after="120"/>
              <w:ind/>
              <w:jc w:val="center"/>
              <w:rPr>
                <w:sz w:val="26"/>
                <w:szCs w:val="26"/>
              </w:rPr>
            </w:pPr>
            <w:r>
              <w:rPr>
                <w:rFonts w:eastAsia="Times New Roman"/>
                <w:sz w:val="26"/>
                <w:szCs w:val="26"/>
                <w:lang w:eastAsia="zh-CN"/>
              </w:rPr>
              <w:t xml:space="preserve">X</w:t>
            </w:r>
            <w:r>
              <w:rPr>
                <w:sz w:val="26"/>
                <w:szCs w:val="26"/>
              </w:rPr>
            </w:r>
          </w:p>
        </w:tc>
      </w:tr>
      <w:tr>
        <w:trPr/>
        <w:tc>
          <w:tcPr>
            <w:shd w:val="clear" w:color="auto" w:fill="auto"/>
            <w:tcBorders>
              <w:top w:val="single" w:color="000000" w:sz="4" w:space="0"/>
              <w:left w:val="single" w:color="000000" w:sz="4" w:space="0"/>
              <w:bottom w:val="single" w:color="000000" w:sz="4" w:space="0"/>
            </w:tcBorders>
            <w:tcW w:w="439" w:type="pct"/>
            <w:vAlign w:val="center"/>
            <w:textDirection w:val="lrTb"/>
            <w:noWrap w:val="false"/>
          </w:tcPr>
          <w:p>
            <w:pPr>
              <w:widowControl w:val="false"/>
              <w:pBdr/>
              <w:tabs>
                <w:tab w:val="left" w:leader="dot" w:pos="9072"/>
              </w:tabs>
              <w:spacing w:after="120"/>
              <w:ind/>
              <w:jc w:val="center"/>
              <w:rPr>
                <w:sz w:val="26"/>
                <w:szCs w:val="26"/>
              </w:rPr>
            </w:pPr>
            <w:r>
              <w:rPr>
                <w:rFonts w:eastAsia="Times New Roman"/>
                <w:sz w:val="26"/>
                <w:szCs w:val="26"/>
                <w:lang w:eastAsia="zh-CN"/>
              </w:rPr>
              <w:t xml:space="preserve">{</w:t>
            </w:r>
            <w:r>
              <w:rPr>
                <w:rFonts w:eastAsia="Times New Roman"/>
                <w:sz w:val="26"/>
                <w:szCs w:val="26"/>
                <w:lang w:eastAsia="zh-CN"/>
              </w:rPr>
              <w:t xml:space="preserve">#create_company_approve_company_opt_career}</w:t>
            </w:r>
            <w:r>
              <w:rPr>
                <w:rFonts w:eastAsia="Times New Roman"/>
                <w:sz w:val="26"/>
                <w:szCs w:val="26"/>
                <w:lang w:eastAsia="zh-CN"/>
              </w:rPr>
              <w:t xml:space="preserve">{</w:t>
            </w:r>
            <w:r>
              <w:rPr>
                <w:rFonts w:eastAsia="Times New Roman"/>
                <w:sz w:val="26"/>
                <w:szCs w:val="26"/>
                <w:lang w:eastAsia="zh-CN"/>
              </w:rPr>
              <w:t xml:space="preserve">$index+2}</w:t>
            </w:r>
            <w:r>
              <w:rPr>
                <w:sz w:val="26"/>
                <w:szCs w:val="26"/>
              </w:rPr>
            </w:r>
          </w:p>
        </w:tc>
        <w:tc>
          <w:tcPr>
            <w:shd w:val="clear" w:color="auto" w:fill="auto"/>
            <w:tcBorders>
              <w:top w:val="single" w:color="000000" w:sz="4" w:space="0"/>
              <w:left w:val="single" w:color="000000" w:sz="4" w:space="0"/>
              <w:bottom w:val="single" w:color="000000" w:sz="4" w:space="0"/>
            </w:tcBorders>
            <w:tcW w:w="3092" w:type="pct"/>
            <w:vAlign w:val="center"/>
            <w:textDirection w:val="lrTb"/>
            <w:noWrap w:val="false"/>
          </w:tcPr>
          <w:p>
            <w:pPr>
              <w:widowControl w:val="false"/>
              <w:pBdr/>
              <w:tabs>
                <w:tab w:val="left" w:leader="dot" w:pos="9072"/>
              </w:tabs>
              <w:spacing w:after="120"/>
              <w:ind/>
              <w:jc w:val="both"/>
              <w:rPr>
                <w:sz w:val="26"/>
                <w:szCs w:val="26"/>
              </w:rPr>
            </w:pP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 xml:space="preserve">name}</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589" w:type="pct"/>
            <w:vAlign w:val="center"/>
            <w:textDirection w:val="lrTb"/>
            <w:noWrap w:val="false"/>
          </w:tcPr>
          <w:p>
            <w:pPr>
              <w:widowControl w:val="false"/>
              <w:pBdr/>
              <w:tabs>
                <w:tab w:val="left" w:leader="dot" w:pos="9072"/>
              </w:tabs>
              <w:spacing w:after="120"/>
              <w:ind/>
              <w:jc w:val="center"/>
              <w:rPr>
                <w:sz w:val="26"/>
                <w:szCs w:val="26"/>
              </w:rPr>
            </w:pPr>
            <w:r>
              <w:rPr>
                <w:rFonts w:eastAsia="Times New Roman"/>
                <w:bCs/>
                <w:color w:val="000000" w:themeColor="text1"/>
                <w:sz w:val="26"/>
                <w:szCs w:val="26"/>
                <w:lang w:eastAsia="zh-CN"/>
              </w:rPr>
              <w:t xml:space="preserve">{</w:t>
            </w:r>
            <w:r>
              <w:rPr>
                <w:rFonts w:eastAsia="Times New Roman"/>
                <w:bCs/>
                <w:color w:val="000000" w:themeColor="text1"/>
                <w:sz w:val="26"/>
                <w:szCs w:val="26"/>
                <w:lang w:eastAsia="zh-CN"/>
              </w:rPr>
              <w:t xml:space="preserve">code}</w:t>
            </w:r>
            <w:r>
              <w:rPr>
                <w:sz w:val="26"/>
                <w:szCs w:val="26"/>
              </w:rPr>
            </w:r>
          </w:p>
        </w:tc>
        <w:tc>
          <w:tcPr>
            <w:tcBorders>
              <w:top w:val="single" w:color="000000" w:sz="4" w:space="0"/>
              <w:left w:val="single" w:color="000000" w:sz="4" w:space="0"/>
              <w:bottom w:val="single" w:color="000000" w:sz="4" w:space="0"/>
              <w:right w:val="single" w:color="000000" w:sz="4" w:space="0"/>
            </w:tcBorders>
            <w:tcW w:w="880" w:type="pct"/>
            <w:vAlign w:val="center"/>
            <w:textDirection w:val="lrTb"/>
            <w:noWrap w:val="false"/>
          </w:tcPr>
          <w:p>
            <w:pPr>
              <w:widowControl w:val="false"/>
              <w:pBdr/>
              <w:tabs>
                <w:tab w:val="left" w:leader="dot" w:pos="9072"/>
              </w:tabs>
              <w:spacing w:after="120"/>
              <w:ind/>
              <w:jc w:val="both"/>
              <w:rPr>
                <w:sz w:val="26"/>
                <w:szCs w:val="26"/>
              </w:rPr>
            </w:pPr>
            <w:r>
              <w:rPr>
                <w:rFonts w:eastAsia="Times New Roman"/>
                <w:sz w:val="26"/>
                <w:szCs w:val="26"/>
                <w:lang w:eastAsia="zh-CN"/>
              </w:rPr>
              <w:t xml:space="preserve">{</w:t>
            </w:r>
            <w:r>
              <w:rPr>
                <w:rFonts w:eastAsia="Times New Roman"/>
                <w:sz w:val="26"/>
                <w:szCs w:val="26"/>
                <w:lang w:eastAsia="zh-CN"/>
              </w:rPr>
              <w:t xml:space="preserve">/create_company_approve_company_opt_career}</w:t>
            </w:r>
            <w:r>
              <w:rPr>
                <w:sz w:val="26"/>
                <w:szCs w:val="26"/>
              </w:rPr>
            </w:r>
          </w:p>
        </w:tc>
      </w:tr>
    </w:tbl>
    <w:p>
      <w:pPr>
        <w:pBdr/>
        <w:tabs>
          <w:tab w:val="left" w:leader="dot" w:pos="9072"/>
        </w:tabs>
        <w:spacing w:after="120" w:before="120"/>
        <w:ind/>
        <w:jc w:val="both"/>
        <w:rPr>
          <w:sz w:val="26"/>
          <w:szCs w:val="26"/>
        </w:rPr>
      </w:pPr>
      <w:r>
        <w:rPr>
          <w:rFonts w:eastAsia="Times New Roman"/>
          <w:b/>
          <w:bCs/>
          <w:sz w:val="26"/>
          <w:szCs w:val="26"/>
          <w:lang w:eastAsia="zh-CN"/>
        </w:rPr>
        <w:t xml:space="preserve">5. Vốn điều lệ</w:t>
      </w:r>
      <w:r>
        <w:rPr>
          <w:rFonts w:eastAsia="Times New Roman"/>
          <w:sz w:val="26"/>
          <w:szCs w:val="26"/>
          <w:lang w:eastAsia="zh-CN"/>
        </w:rPr>
        <w:t xml:space="preserve">:</w:t>
      </w:r>
      <w:r>
        <w:rPr>
          <w:sz w:val="26"/>
          <w:szCs w:val="26"/>
        </w:rPr>
      </w:r>
    </w:p>
    <w:p>
      <w:pPr>
        <w:pBdr/>
        <w:tabs>
          <w:tab w:val="left" w:leader="dot" w:pos="9072"/>
        </w:tabs>
        <w:spacing w:after="120"/>
        <w:ind/>
        <w:jc w:val="both"/>
        <w:rPr>
          <w:sz w:val="26"/>
          <w:szCs w:val="26"/>
        </w:rPr>
      </w:pPr>
      <w:r>
        <w:rPr>
          <w:rFonts w:eastAsia="Times New Roman"/>
          <w:sz w:val="26"/>
          <w:szCs w:val="26"/>
          <w:lang w:eastAsia="zh-CN"/>
        </w:rPr>
        <w:t xml:space="preserve">Vốn điều lệ (bằng số; VNĐ): </w:t>
      </w:r>
      <w:r>
        <w:rPr>
          <w:rFonts w:eastAsia="Times New Roman"/>
          <w:sz w:val="26"/>
          <w:szCs w:val="26"/>
          <w:lang w:eastAsia="zh-CN"/>
        </w:rPr>
        <w:t xml:space="preserve">{</w:t>
      </w:r>
      <w:r>
        <w:rPr>
          <w:rFonts w:eastAsia="Times New Roman"/>
          <w:sz w:val="26"/>
          <w:szCs w:val="26"/>
          <w:lang w:eastAsia="zh-CN"/>
        </w:rPr>
        <w:t xml:space="preserve">create_company_approve_base_val_num | formatNumber: ‘.’}</w:t>
      </w:r>
      <w:r>
        <w:rPr>
          <w:sz w:val="26"/>
          <w:szCs w:val="26"/>
        </w:rPr>
      </w:r>
    </w:p>
    <w:p>
      <w:pPr>
        <w:pBdr/>
        <w:tabs>
          <w:tab w:val="left" w:leader="dot" w:pos="9072"/>
        </w:tabs>
        <w:spacing w:after="120"/>
        <w:ind/>
        <w:jc w:val="both"/>
        <w:rPr>
          <w:sz w:val="26"/>
          <w:szCs w:val="26"/>
        </w:rPr>
      </w:pPr>
      <w:r>
        <w:rPr>
          <w:rFonts w:eastAsia="Times New Roman"/>
          <w:sz w:val="26"/>
          <w:szCs w:val="26"/>
          <w:lang w:eastAsia="zh-CN"/>
        </w:rPr>
        <w:t xml:space="preserve">Vốn điều lệ (bằng chữ; VNĐ): </w:t>
      </w:r>
      <w:r>
        <w:rPr>
          <w:rFonts w:eastAsia="Times New Roman"/>
          <w:sz w:val="26"/>
          <w:szCs w:val="26"/>
          <w:lang w:eastAsia="zh-CN"/>
        </w:rPr>
        <w:t xml:space="preserve">{</w:t>
      </w:r>
      <w:r>
        <w:rPr>
          <w:rFonts w:eastAsia="Times New Roman"/>
          <w:sz w:val="26"/>
          <w:szCs w:val="26"/>
          <w:lang w:eastAsia="zh-CN"/>
        </w:rPr>
        <w:t xml:space="preserve">create_company_approve_base_val_char} đồng.</w:t>
      </w:r>
      <w:r>
        <w:rPr>
          <w:sz w:val="26"/>
          <w:szCs w:val="26"/>
        </w:rPr>
      </w:r>
    </w:p>
    <w:p>
      <w:pPr>
        <w:pBdr/>
        <w:tabs>
          <w:tab w:val="left" w:leader="dot" w:pos="9638"/>
        </w:tabs>
        <w:spacing w:after="120"/>
        <w:ind/>
        <w:jc w:val="both"/>
        <w:rPr>
          <w:sz w:val="26"/>
          <w:szCs w:val="26"/>
        </w:rPr>
      </w:pPr>
      <w:r>
        <w:rPr>
          <w:rFonts w:eastAsia="Times New Roman"/>
          <w:sz w:val="26"/>
          <w:szCs w:val="26"/>
          <w:lang w:eastAsia="zh-CN"/>
        </w:rPr>
        <w:t xml:space="preserve">Giá trị tương đương theo đơn vị tiền nước ngoài (nếu có, bằng số, loại ngoại tệ):</w:t>
      </w:r>
      <w:r>
        <w:rPr>
          <w:rFonts w:eastAsia="Times New Roman"/>
          <w:sz w:val="26"/>
          <w:szCs w:val="26"/>
          <w:lang w:eastAsia="zh-CN"/>
        </w:rPr>
        <w:tab/>
      </w:r>
      <w:r>
        <w:rPr>
          <w:sz w:val="26"/>
          <w:szCs w:val="26"/>
        </w:rPr>
      </w:r>
    </w:p>
    <w:p>
      <w:pPr>
        <w:pBdr/>
        <w:spacing w:after="120"/>
        <w:ind/>
        <w:jc w:val="both"/>
        <w:rPr>
          <w:rFonts w:eastAsia="Times New Roman"/>
          <w:sz w:val="26"/>
          <w:szCs w:val="26"/>
          <w:lang w:eastAsia="zh-CN"/>
        </w:rPr>
      </w:pPr>
      <w:r>
        <w:rPr>
          <w:rFonts w:eastAsia="Times New Roman"/>
          <w:sz w:val="26"/>
          <w:szCs w:val="26"/>
          <w:lang w:eastAsia="zh-CN"/>
        </w:rPr>
        <w:t xml:space="preserve">Có hiển thị thông tin về giá trị tương đương theo đơn vị tiền tệ nước ngoà</w:t>
      </w:r>
      <w:r>
        <w:rPr>
          <w:rFonts w:eastAsia="Times New Roman"/>
          <w:sz w:val="26"/>
          <w:szCs w:val="26"/>
          <w:lang w:eastAsia="zh-CN"/>
        </w:rPr>
        <w:t xml:space="preserve">i </w:t>
      </w:r>
      <w:r>
        <w:rPr>
          <w:rFonts w:eastAsia="Times New Roman"/>
          <w:sz w:val="26"/>
          <w:szCs w:val="26"/>
          <w:lang w:eastAsia="zh-CN"/>
        </w:rPr>
        <w:t xml:space="preserve">trên Giấy chứng nhận đăng ký doanh nghiệp hay không?   Có</w:t>
      </w:r>
      <w:r>
        <w:rPr>
          <w:rFonts w:eastAsia="Times New Roman"/>
          <w:sz w:val="26"/>
          <w:szCs w:val="26"/>
          <w:lang w:eastAsia="zh-CN"/>
        </w:rPr>
        <w:t xml:space="preserve">  </w:t>
      </w:r>
      <w:r>
        <w:rPr>
          <w:rFonts w:ascii="Wingdings 2" w:hAnsi="Wingdings 2" w:eastAsia="Wingdings 2" w:cs="Wingdings 2"/>
          <w:sz w:val="26"/>
          <w:szCs w:val="26"/>
          <w:lang w:eastAsia="zh-CN"/>
        </w:rPr>
        <w:t xml:space="preserve">£</w:t>
      </w:r>
      <w:r>
        <w:rPr>
          <w:rFonts w:eastAsia="Times New Roman"/>
          <w:sz w:val="26"/>
          <w:szCs w:val="26"/>
          <w:lang w:eastAsia="zh-CN"/>
        </w:rPr>
        <w:tab/>
      </w:r>
      <w:r>
        <w:rPr>
          <w:rFonts w:eastAsia="Times New Roman"/>
          <w:sz w:val="26"/>
          <w:szCs w:val="26"/>
          <w:lang w:eastAsia="zh-CN"/>
        </w:rPr>
        <w:tab/>
      </w:r>
      <w:r>
        <w:rPr>
          <w:rFonts w:eastAsia="Times New Roman"/>
          <w:sz w:val="26"/>
          <w:szCs w:val="26"/>
          <w:lang w:eastAsia="zh-CN"/>
        </w:rPr>
        <w:t xml:space="preserve">Không</w:t>
      </w:r>
      <w:r>
        <w:rPr>
          <w:rFonts w:eastAsia="Times New Roman"/>
          <w:sz w:val="26"/>
          <w:szCs w:val="26"/>
          <w:lang w:eastAsia="zh-CN"/>
        </w:rPr>
        <w:t xml:space="preserve">  </w:t>
      </w:r>
      <w:r>
        <w:rPr>
          <w:rFonts w:ascii="Wingdings 2" w:hAnsi="Wingdings 2" w:eastAsia="Wingdings 2" w:cs="Wingdings 2"/>
          <w:sz w:val="26"/>
          <w:szCs w:val="26"/>
          <w:lang w:eastAsia="zh-CN"/>
        </w:rPr>
        <w:t xml:space="preserve">£</w:t>
      </w:r>
      <w:r>
        <w:rPr>
          <w:rFonts w:eastAsia="Times New Roman"/>
          <w:sz w:val="26"/>
          <w:szCs w:val="26"/>
          <w:lang w:eastAsia="zh-CN"/>
        </w:rPr>
      </w:r>
    </w:p>
    <w:p>
      <w:pPr>
        <w:pBdr/>
        <w:tabs>
          <w:tab w:val="left" w:leader="dot" w:pos="9072"/>
        </w:tabs>
        <w:spacing w:after="120"/>
        <w:ind/>
        <w:jc w:val="both"/>
        <w:rPr>
          <w:sz w:val="26"/>
          <w:szCs w:val="26"/>
        </w:rPr>
      </w:pPr>
      <w:r>
        <w:rPr>
          <w:rFonts w:eastAsia="Times New Roman"/>
          <w:b/>
          <w:bCs/>
          <w:sz w:val="26"/>
          <w:szCs w:val="26"/>
          <w:lang w:eastAsia="zh-CN"/>
        </w:rPr>
        <w:t xml:space="preserve">6. Nguồn vốn điều lệ:</w:t>
      </w:r>
      <w:r>
        <w:rPr>
          <w:sz w:val="26"/>
          <w:szCs w:val="26"/>
        </w:rPr>
      </w:r>
    </w:p>
    <w:tbl>
      <w:tblPr>
        <w:tblW w:w="5000" w:type="pct"/>
        <w:tblBorders/>
        <w:tblLook w:val="0000" w:firstRow="0" w:lastRow="0" w:firstColumn="0" w:lastColumn="0" w:noHBand="0" w:noVBand="0"/>
      </w:tblPr>
      <w:tblGrid>
        <w:gridCol w:w="3384"/>
        <w:gridCol w:w="4839"/>
        <w:gridCol w:w="1405"/>
      </w:tblGrid>
      <w:tr>
        <w:trPr/>
        <w:tc>
          <w:tcPr>
            <w:shd w:val="clear" w:color="auto" w:fill="auto"/>
            <w:tcBorders>
              <w:top w:val="single" w:color="000000" w:sz="4" w:space="0"/>
              <w:left w:val="single" w:color="000000" w:sz="4" w:space="0"/>
              <w:bottom w:val="single" w:color="000000" w:sz="4" w:space="0"/>
            </w:tcBorders>
            <w:tcW w:w="1824" w:type="pct"/>
            <w:vAlign w:val="center"/>
            <w:textDirection w:val="lrTb"/>
            <w:noWrap w:val="false"/>
          </w:tcPr>
          <w:p>
            <w:pPr>
              <w:widowControl w:val="false"/>
              <w:pBdr/>
              <w:spacing w:after="120"/>
              <w:ind/>
              <w:jc w:val="center"/>
              <w:rPr>
                <w:sz w:val="26"/>
                <w:szCs w:val="26"/>
              </w:rPr>
            </w:pPr>
            <w:r>
              <w:rPr>
                <w:rFonts w:eastAsia="Times New Roman"/>
                <w:b/>
                <w:sz w:val="26"/>
                <w:szCs w:val="26"/>
                <w:lang w:eastAsia="zh-CN"/>
              </w:rPr>
              <w:t xml:space="preserve">Loại nguồn vốn</w:t>
            </w:r>
            <w:r>
              <w:rPr>
                <w:sz w:val="26"/>
                <w:szCs w:val="26"/>
              </w:rPr>
            </w:r>
          </w:p>
        </w:tc>
        <w:tc>
          <w:tcPr>
            <w:shd w:val="clear" w:color="auto" w:fill="auto"/>
            <w:tcBorders>
              <w:top w:val="single" w:color="000000" w:sz="4" w:space="0"/>
              <w:left w:val="single" w:color="000000" w:sz="4" w:space="0"/>
              <w:bottom w:val="single" w:color="000000" w:sz="4" w:space="0"/>
            </w:tcBorders>
            <w:tcW w:w="2380" w:type="pct"/>
            <w:vAlign w:val="center"/>
            <w:textDirection w:val="lrTb"/>
            <w:noWrap w:val="false"/>
          </w:tcPr>
          <w:p>
            <w:pPr>
              <w:widowControl w:val="false"/>
              <w:pBdr/>
              <w:spacing w:after="120"/>
              <w:ind/>
              <w:jc w:val="center"/>
              <w:rPr>
                <w:sz w:val="26"/>
                <w:szCs w:val="26"/>
              </w:rPr>
            </w:pPr>
            <w:r>
              <w:rPr>
                <w:rFonts w:eastAsia="Times New Roman"/>
                <w:b/>
                <w:sz w:val="26"/>
                <w:szCs w:val="26"/>
                <w:lang w:eastAsia="zh-CN"/>
              </w:rPr>
              <w:t xml:space="preserve">Số tiền (</w:t>
            </w:r>
            <w:r>
              <w:rPr>
                <w:rFonts w:eastAsia="Times New Roman"/>
                <w:b/>
                <w:i/>
                <w:iCs/>
                <w:sz w:val="26"/>
                <w:szCs w:val="26"/>
                <w:lang w:eastAsia="zh-CN"/>
              </w:rPr>
              <w:t xml:space="preserve">bằng số; VNĐ </w:t>
            </w:r>
            <w:r>
              <w:rPr>
                <w:rFonts w:eastAsia="Times New Roman"/>
                <w:b/>
                <w:i/>
                <w:sz w:val="26"/>
                <w:szCs w:val="26"/>
                <w:lang w:eastAsia="zh-CN"/>
              </w:rPr>
              <w:t xml:space="preserve">và giá trị tương đương theo đơn vị tiền nước ngoài, nếu có</w:t>
            </w:r>
            <w:r>
              <w:rPr>
                <w:rFonts w:eastAsia="Times New Roman"/>
                <w:b/>
                <w:sz w:val="26"/>
                <w:szCs w:val="26"/>
                <w:lang w:eastAsia="zh-CN"/>
              </w:rPr>
              <w:t xml:space="preserve">)</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796" w:type="pct"/>
            <w:vAlign w:val="center"/>
            <w:textDirection w:val="lrTb"/>
            <w:noWrap w:val="false"/>
          </w:tcPr>
          <w:p>
            <w:pPr>
              <w:widowControl w:val="false"/>
              <w:pBdr/>
              <w:spacing w:after="120"/>
              <w:ind/>
              <w:jc w:val="center"/>
              <w:rPr>
                <w:sz w:val="26"/>
                <w:szCs w:val="26"/>
              </w:rPr>
            </w:pPr>
            <w:r>
              <w:rPr>
                <w:rFonts w:eastAsia="Times New Roman"/>
                <w:b/>
                <w:sz w:val="26"/>
                <w:szCs w:val="26"/>
                <w:lang w:eastAsia="zh-CN"/>
              </w:rPr>
              <w:t xml:space="preserve">Tỷ lệ (</w:t>
            </w:r>
            <w:r>
              <w:rPr>
                <w:rFonts w:eastAsia="Times New Roman"/>
                <w:b/>
                <w:i/>
                <w:sz w:val="26"/>
                <w:szCs w:val="26"/>
                <w:lang w:eastAsia="zh-CN"/>
              </w:rPr>
              <w:t xml:space="preserve">%</w:t>
            </w:r>
            <w:r>
              <w:rPr>
                <w:rFonts w:eastAsia="Times New Roman"/>
                <w:b/>
                <w:sz w:val="26"/>
                <w:szCs w:val="26"/>
                <w:lang w:eastAsia="zh-CN"/>
              </w:rPr>
              <w:t xml:space="preserve">)</w:t>
            </w:r>
            <w:r>
              <w:rPr>
                <w:sz w:val="26"/>
                <w:szCs w:val="26"/>
              </w:rPr>
            </w:r>
          </w:p>
        </w:tc>
      </w:tr>
      <w:tr>
        <w:trPr/>
        <w:tc>
          <w:tcPr>
            <w:shd w:val="clear" w:color="auto" w:fill="auto"/>
            <w:tcBorders>
              <w:top w:val="single" w:color="000000" w:sz="4" w:space="0"/>
              <w:left w:val="single" w:color="000000" w:sz="4" w:space="0"/>
              <w:bottom w:val="single" w:color="000000" w:sz="4" w:space="0"/>
            </w:tcBorders>
            <w:tcW w:w="1824" w:type="pct"/>
            <w:textDirection w:val="lrTb"/>
            <w:noWrap w:val="false"/>
          </w:tcPr>
          <w:p>
            <w:pPr>
              <w:widowControl w:val="false"/>
              <w:pBdr/>
              <w:spacing w:after="120"/>
              <w:ind/>
              <w:jc w:val="both"/>
              <w:rPr>
                <w:sz w:val="26"/>
                <w:szCs w:val="26"/>
              </w:rPr>
            </w:pPr>
            <w:r>
              <w:rPr>
                <w:rFonts w:eastAsia="Times New Roman"/>
                <w:sz w:val="26"/>
                <w:szCs w:val="26"/>
                <w:lang w:eastAsia="zh-CN"/>
              </w:rPr>
              <w:t xml:space="preserve">Vốn ngân sách nhà nước</w:t>
            </w:r>
            <w:r>
              <w:rPr>
                <w:sz w:val="26"/>
                <w:szCs w:val="26"/>
              </w:rPr>
            </w:r>
          </w:p>
        </w:tc>
        <w:tc>
          <w:tcPr>
            <w:shd w:val="clear" w:color="auto" w:fill="auto"/>
            <w:tcBorders>
              <w:top w:val="single" w:color="000000" w:sz="4" w:space="0"/>
              <w:left w:val="single" w:color="000000" w:sz="4" w:space="0"/>
              <w:bottom w:val="single" w:color="000000" w:sz="4" w:space="0"/>
            </w:tcBorders>
            <w:tcW w:w="2380"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796"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r>
      <w:tr>
        <w:trPr/>
        <w:tc>
          <w:tcPr>
            <w:shd w:val="clear" w:color="auto" w:fill="auto"/>
            <w:tcBorders>
              <w:top w:val="single" w:color="000000" w:sz="4" w:space="0"/>
              <w:left w:val="single" w:color="000000" w:sz="4" w:space="0"/>
              <w:bottom w:val="single" w:color="000000" w:sz="4" w:space="0"/>
            </w:tcBorders>
            <w:tcW w:w="1824" w:type="pct"/>
            <w:textDirection w:val="lrTb"/>
            <w:noWrap w:val="false"/>
          </w:tcPr>
          <w:p>
            <w:pPr>
              <w:widowControl w:val="false"/>
              <w:pBdr/>
              <w:spacing w:after="120"/>
              <w:ind/>
              <w:jc w:val="both"/>
              <w:rPr>
                <w:sz w:val="26"/>
                <w:szCs w:val="26"/>
              </w:rPr>
            </w:pPr>
            <w:r>
              <w:rPr>
                <w:rFonts w:eastAsia="Times New Roman"/>
                <w:sz w:val="26"/>
                <w:szCs w:val="26"/>
                <w:lang w:eastAsia="zh-CN"/>
              </w:rPr>
              <w:t xml:space="preserve">Vốn tư nhân</w:t>
            </w:r>
            <w:r>
              <w:rPr>
                <w:sz w:val="26"/>
                <w:szCs w:val="26"/>
              </w:rPr>
            </w:r>
          </w:p>
        </w:tc>
        <w:tc>
          <w:tcPr>
            <w:shd w:val="clear" w:color="auto" w:fill="auto"/>
            <w:tcBorders>
              <w:top w:val="single" w:color="000000" w:sz="4" w:space="0"/>
              <w:left w:val="single" w:color="000000" w:sz="4" w:space="0"/>
              <w:bottom w:val="single" w:color="000000" w:sz="4" w:space="0"/>
            </w:tcBorders>
            <w:tcW w:w="2380" w:type="pct"/>
            <w:textDirection w:val="lrTb"/>
            <w:noWrap w:val="false"/>
          </w:tcPr>
          <w:p>
            <w:pPr>
              <w:widowControl w:val="false"/>
              <w:pBdr/>
              <w:spacing w:after="120"/>
              <w:ind/>
              <w:jc w:val="center"/>
              <w:rPr>
                <w:sz w:val="26"/>
                <w:szCs w:val="26"/>
              </w:rPr>
            </w:pPr>
            <w:r>
              <w:rPr>
                <w:rFonts w:eastAsia="Times New Roman"/>
                <w:sz w:val="26"/>
                <w:szCs w:val="26"/>
                <w:lang w:eastAsia="zh-CN"/>
              </w:rPr>
              <w:t xml:space="preserve">{</w:t>
            </w:r>
            <w:r>
              <w:rPr>
                <w:rFonts w:eastAsia="Times New Roman"/>
                <w:sz w:val="26"/>
                <w:szCs w:val="26"/>
                <w:lang w:eastAsia="zh-CN"/>
              </w:rPr>
              <w:t xml:space="preserve">create_company_approve_base_val_num | formatNumber: ‘.’}</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796" w:type="pct"/>
            <w:textDirection w:val="lrTb"/>
            <w:noWrap w:val="false"/>
          </w:tcPr>
          <w:p>
            <w:pPr>
              <w:widowControl w:val="false"/>
              <w:pBdr/>
              <w:spacing w:after="120"/>
              <w:ind/>
              <w:jc w:val="center"/>
              <w:rPr>
                <w:sz w:val="26"/>
                <w:szCs w:val="26"/>
              </w:rPr>
            </w:pPr>
            <w:r>
              <w:rPr>
                <w:rFonts w:eastAsia="Times New Roman"/>
                <w:sz w:val="26"/>
                <w:szCs w:val="26"/>
                <w:lang w:eastAsia="zh-CN"/>
              </w:rPr>
              <w:t xml:space="preserve">100%</w:t>
            </w:r>
            <w:r>
              <w:rPr>
                <w:sz w:val="26"/>
                <w:szCs w:val="26"/>
              </w:rPr>
            </w:r>
          </w:p>
        </w:tc>
      </w:tr>
      <w:tr>
        <w:trPr/>
        <w:tc>
          <w:tcPr>
            <w:shd w:val="clear" w:color="auto" w:fill="auto"/>
            <w:tcBorders>
              <w:top w:val="single" w:color="000000" w:sz="4" w:space="0"/>
              <w:left w:val="single" w:color="000000" w:sz="4" w:space="0"/>
              <w:bottom w:val="single" w:color="000000" w:sz="4" w:space="0"/>
            </w:tcBorders>
            <w:tcW w:w="1824" w:type="pct"/>
            <w:textDirection w:val="lrTb"/>
            <w:noWrap w:val="false"/>
          </w:tcPr>
          <w:p>
            <w:pPr>
              <w:widowControl w:val="false"/>
              <w:pBdr/>
              <w:spacing w:after="120"/>
              <w:ind/>
              <w:jc w:val="both"/>
              <w:rPr>
                <w:sz w:val="26"/>
                <w:szCs w:val="26"/>
              </w:rPr>
            </w:pPr>
            <w:r>
              <w:rPr>
                <w:rFonts w:eastAsia="Times New Roman"/>
                <w:sz w:val="26"/>
                <w:szCs w:val="26"/>
                <w:lang w:eastAsia="zh-CN"/>
              </w:rPr>
              <w:t xml:space="preserve">Vốn nước ngoài</w:t>
            </w:r>
            <w:r>
              <w:rPr>
                <w:sz w:val="26"/>
                <w:szCs w:val="26"/>
              </w:rPr>
            </w:r>
          </w:p>
        </w:tc>
        <w:tc>
          <w:tcPr>
            <w:shd w:val="clear" w:color="auto" w:fill="auto"/>
            <w:tcBorders>
              <w:top w:val="single" w:color="000000" w:sz="4" w:space="0"/>
              <w:left w:val="single" w:color="000000" w:sz="4" w:space="0"/>
              <w:bottom w:val="single" w:color="000000" w:sz="4" w:space="0"/>
            </w:tcBorders>
            <w:tcW w:w="2380"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796"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r>
      <w:tr>
        <w:trPr/>
        <w:tc>
          <w:tcPr>
            <w:shd w:val="clear" w:color="auto" w:fill="auto"/>
            <w:tcBorders>
              <w:top w:val="single" w:color="000000" w:sz="4" w:space="0"/>
              <w:left w:val="single" w:color="000000" w:sz="4" w:space="0"/>
              <w:bottom w:val="single" w:color="000000" w:sz="4" w:space="0"/>
            </w:tcBorders>
            <w:tcW w:w="1824" w:type="pct"/>
            <w:textDirection w:val="lrTb"/>
            <w:noWrap w:val="false"/>
          </w:tcPr>
          <w:p>
            <w:pPr>
              <w:widowControl w:val="false"/>
              <w:pBdr/>
              <w:spacing w:after="120"/>
              <w:ind/>
              <w:jc w:val="both"/>
              <w:rPr>
                <w:sz w:val="26"/>
                <w:szCs w:val="26"/>
              </w:rPr>
            </w:pPr>
            <w:r>
              <w:rPr>
                <w:rFonts w:eastAsia="Times New Roman"/>
                <w:sz w:val="26"/>
                <w:szCs w:val="26"/>
                <w:lang w:eastAsia="zh-CN"/>
              </w:rPr>
              <w:t xml:space="preserve">Vốn khác</w:t>
            </w:r>
            <w:r>
              <w:rPr>
                <w:sz w:val="26"/>
                <w:szCs w:val="26"/>
              </w:rPr>
            </w:r>
          </w:p>
        </w:tc>
        <w:tc>
          <w:tcPr>
            <w:shd w:val="clear" w:color="auto" w:fill="auto"/>
            <w:tcBorders>
              <w:top w:val="single" w:color="000000" w:sz="4" w:space="0"/>
              <w:left w:val="single" w:color="000000" w:sz="4" w:space="0"/>
              <w:bottom w:val="single" w:color="000000" w:sz="4" w:space="0"/>
            </w:tcBorders>
            <w:tcW w:w="2380"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796" w:type="pct"/>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r>
      <w:tr>
        <w:trPr/>
        <w:tc>
          <w:tcPr>
            <w:shd w:val="clear" w:color="auto" w:fill="auto"/>
            <w:tcBorders>
              <w:top w:val="single" w:color="000000" w:sz="4" w:space="0"/>
              <w:left w:val="single" w:color="000000" w:sz="4" w:space="0"/>
              <w:bottom w:val="single" w:color="000000" w:sz="4" w:space="0"/>
            </w:tcBorders>
            <w:tcW w:w="1824" w:type="pct"/>
            <w:textDirection w:val="lrTb"/>
            <w:noWrap w:val="false"/>
          </w:tcPr>
          <w:p>
            <w:pPr>
              <w:widowControl w:val="false"/>
              <w:pBdr/>
              <w:spacing w:after="120"/>
              <w:ind/>
              <w:jc w:val="both"/>
              <w:rPr>
                <w:sz w:val="26"/>
                <w:szCs w:val="26"/>
              </w:rPr>
            </w:pPr>
            <w:r>
              <w:rPr>
                <w:rFonts w:eastAsia="Times New Roman"/>
                <w:sz w:val="26"/>
                <w:szCs w:val="26"/>
                <w:lang w:eastAsia="zh-CN"/>
              </w:rPr>
              <w:t xml:space="preserve">Tổng cộng</w:t>
            </w:r>
            <w:r>
              <w:rPr>
                <w:sz w:val="26"/>
                <w:szCs w:val="26"/>
              </w:rPr>
            </w:r>
          </w:p>
        </w:tc>
        <w:tc>
          <w:tcPr>
            <w:shd w:val="clear" w:color="auto" w:fill="auto"/>
            <w:tcBorders>
              <w:top w:val="single" w:color="000000" w:sz="4" w:space="0"/>
              <w:left w:val="single" w:color="000000" w:sz="4" w:space="0"/>
              <w:bottom w:val="single" w:color="000000" w:sz="4" w:space="0"/>
            </w:tcBorders>
            <w:tcW w:w="2380" w:type="pct"/>
            <w:textDirection w:val="lrTb"/>
            <w:noWrap w:val="false"/>
          </w:tcPr>
          <w:p>
            <w:pPr>
              <w:widowControl w:val="false"/>
              <w:pBdr/>
              <w:spacing w:after="120"/>
              <w:ind/>
              <w:jc w:val="center"/>
              <w:rPr>
                <w:sz w:val="26"/>
                <w:szCs w:val="26"/>
              </w:rPr>
            </w:pPr>
            <w:r>
              <w:rPr>
                <w:rFonts w:eastAsia="Times New Roman"/>
                <w:sz w:val="26"/>
                <w:szCs w:val="26"/>
                <w:lang w:eastAsia="zh-CN"/>
              </w:rPr>
              <w:t xml:space="preserve">{</w:t>
            </w:r>
            <w:r>
              <w:rPr>
                <w:rFonts w:eastAsia="Times New Roman"/>
                <w:sz w:val="26"/>
                <w:szCs w:val="26"/>
                <w:lang w:eastAsia="zh-CN"/>
              </w:rPr>
              <w:t xml:space="preserve">create_company_approve_base_val_num | formatNumber: ‘.’}</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796" w:type="pct"/>
            <w:textDirection w:val="lrTb"/>
            <w:noWrap w:val="false"/>
          </w:tcPr>
          <w:p>
            <w:pPr>
              <w:widowControl w:val="false"/>
              <w:pBdr/>
              <w:spacing w:after="120"/>
              <w:ind/>
              <w:jc w:val="center"/>
              <w:rPr>
                <w:sz w:val="26"/>
                <w:szCs w:val="26"/>
              </w:rPr>
            </w:pPr>
            <w:r>
              <w:rPr>
                <w:rFonts w:eastAsia="Times New Roman"/>
                <w:sz w:val="26"/>
                <w:szCs w:val="26"/>
                <w:lang w:eastAsia="zh-CN"/>
              </w:rPr>
              <w:t xml:space="preserve">100%</w:t>
            </w:r>
            <w:r>
              <w:rPr>
                <w:sz w:val="26"/>
                <w:szCs w:val="26"/>
              </w:rPr>
            </w:r>
          </w:p>
        </w:tc>
      </w:tr>
    </w:tbl>
    <w:p>
      <w:pPr>
        <w:pBdr/>
        <w:tabs>
          <w:tab w:val="left" w:leader="dot" w:pos="9072"/>
        </w:tabs>
        <w:spacing w:after="120" w:before="120"/>
        <w:ind/>
        <w:jc w:val="both"/>
        <w:rPr>
          <w:sz w:val="26"/>
          <w:szCs w:val="26"/>
        </w:rPr>
      </w:pPr>
      <w:r>
        <w:rPr>
          <w:rFonts w:eastAsia="Times New Roman"/>
          <w:b/>
          <w:bCs/>
          <w:sz w:val="26"/>
          <w:szCs w:val="26"/>
          <w:lang w:eastAsia="zh-CN"/>
        </w:rPr>
        <w:t xml:space="preserve">7. Thông tin về cổ phần:</w:t>
      </w:r>
      <w:r>
        <w:rPr>
          <w:sz w:val="26"/>
          <w:szCs w:val="26"/>
        </w:rPr>
      </w:r>
    </w:p>
    <w:p>
      <w:pPr>
        <w:pBdr/>
        <w:tabs>
          <w:tab w:val="left" w:leader="dot" w:pos="9638"/>
        </w:tabs>
        <w:spacing w:after="120"/>
        <w:ind/>
        <w:jc w:val="both"/>
        <w:rPr>
          <w:sz w:val="26"/>
          <w:szCs w:val="26"/>
        </w:rPr>
      </w:pPr>
      <w:r>
        <w:rPr>
          <w:rFonts w:eastAsia="Times New Roman"/>
          <w:bCs/>
          <w:sz w:val="26"/>
          <w:szCs w:val="26"/>
          <w:highlight w:val="yellow"/>
          <w:lang w:eastAsia="zh-CN"/>
        </w:rPr>
        <w:t xml:space="preserve">Mệnh giá cổ phần (</w:t>
      </w:r>
      <w:r>
        <w:rPr>
          <w:rFonts w:eastAsia="Times New Roman"/>
          <w:bCs/>
          <w:i/>
          <w:sz w:val="26"/>
          <w:szCs w:val="26"/>
          <w:highlight w:val="yellow"/>
          <w:lang w:eastAsia="zh-CN"/>
        </w:rPr>
        <w:t xml:space="preserve">VNĐ</w:t>
      </w:r>
      <w:r>
        <w:rPr>
          <w:rFonts w:eastAsia="Times New Roman"/>
          <w:bCs/>
          <w:sz w:val="26"/>
          <w:szCs w:val="26"/>
          <w:highlight w:val="yellow"/>
          <w:lang w:eastAsia="zh-CN"/>
        </w:rPr>
        <w:t xml:space="preserve">):</w:t>
      </w:r>
      <w:r>
        <w:rPr>
          <w:rFonts w:eastAsia="Times New Roman"/>
          <w:bCs/>
          <w:sz w:val="26"/>
          <w:szCs w:val="26"/>
          <w:lang w:eastAsia="zh-CN"/>
        </w:rPr>
        <w:tab/>
      </w:r>
      <w:r>
        <w:rPr>
          <w:sz w:val="26"/>
          <w:szCs w:val="26"/>
        </w:rPr>
      </w:r>
    </w:p>
    <w:tbl>
      <w:tblPr>
        <w:tblW w:w="5000" w:type="pct"/>
        <w:tblBorders/>
        <w:tblLook w:val="04A0" w:firstRow="1" w:lastRow="0" w:firstColumn="1" w:lastColumn="0" w:noHBand="0" w:noVBand="1"/>
      </w:tblPr>
      <w:tblGrid>
        <w:gridCol w:w="796"/>
        <w:gridCol w:w="3562"/>
        <w:gridCol w:w="1448"/>
        <w:gridCol w:w="1916"/>
        <w:gridCol w:w="1906"/>
      </w:tblGrid>
      <w:tr>
        <w:trPr/>
        <w:tc>
          <w:tcPr>
            <w:shd w:val="clear" w:color="auto" w:fill="auto"/>
            <w:tcBorders>
              <w:top w:val="single" w:color="000000" w:sz="4" w:space="0"/>
              <w:left w:val="single" w:color="000000" w:sz="4" w:space="0"/>
              <w:bottom w:val="single" w:color="000000" w:sz="4" w:space="0"/>
              <w:right w:val="single" w:color="000000" w:sz="4" w:space="0"/>
            </w:tcBorders>
            <w:tcW w:w="413" w:type="pct"/>
            <w:vAlign w:val="center"/>
            <w:textDirection w:val="lrTb"/>
            <w:noWrap w:val="false"/>
          </w:tcPr>
          <w:p>
            <w:pPr>
              <w:widowControl w:val="false"/>
              <w:pBdr/>
              <w:tabs>
                <w:tab w:val="left" w:leader="dot" w:pos="9072"/>
              </w:tabs>
              <w:spacing w:after="120"/>
              <w:ind/>
              <w:jc w:val="center"/>
              <w:rPr>
                <w:sz w:val="26"/>
                <w:szCs w:val="26"/>
              </w:rPr>
            </w:pPr>
            <w:r>
              <w:rPr>
                <w:rFonts w:eastAsia="Times New Roman"/>
                <w:b/>
                <w:bCs/>
                <w:sz w:val="26"/>
                <w:szCs w:val="26"/>
                <w:lang w:eastAsia="zh-CN"/>
              </w:rPr>
              <w:t xml:space="preserve">STT</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1850" w:type="pct"/>
            <w:vAlign w:val="center"/>
            <w:textDirection w:val="lrTb"/>
            <w:noWrap w:val="false"/>
          </w:tcPr>
          <w:p>
            <w:pPr>
              <w:widowControl w:val="false"/>
              <w:pBdr/>
              <w:tabs>
                <w:tab w:val="left" w:leader="dot" w:pos="9072"/>
              </w:tabs>
              <w:spacing w:after="120"/>
              <w:ind/>
              <w:jc w:val="center"/>
              <w:rPr>
                <w:sz w:val="26"/>
                <w:szCs w:val="26"/>
              </w:rPr>
            </w:pPr>
            <w:r>
              <w:rPr>
                <w:rFonts w:eastAsia="Times New Roman"/>
                <w:b/>
                <w:bCs/>
                <w:sz w:val="26"/>
                <w:szCs w:val="26"/>
                <w:lang w:eastAsia="zh-CN"/>
              </w:rPr>
              <w:t xml:space="preserve">Loại cổ phần</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752" w:type="pct"/>
            <w:vAlign w:val="center"/>
            <w:textDirection w:val="lrTb"/>
            <w:noWrap w:val="false"/>
          </w:tcPr>
          <w:p>
            <w:pPr>
              <w:widowControl w:val="false"/>
              <w:pBdr/>
              <w:tabs>
                <w:tab w:val="left" w:leader="dot" w:pos="9072"/>
              </w:tabs>
              <w:spacing w:after="120"/>
              <w:ind/>
              <w:jc w:val="center"/>
              <w:rPr>
                <w:sz w:val="26"/>
                <w:szCs w:val="26"/>
              </w:rPr>
            </w:pPr>
            <w:r>
              <w:rPr>
                <w:rFonts w:eastAsia="Times New Roman"/>
                <w:b/>
                <w:bCs/>
                <w:sz w:val="26"/>
                <w:szCs w:val="26"/>
                <w:lang w:eastAsia="zh-CN"/>
              </w:rPr>
              <w:t xml:space="preserve">Số lượng</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995" w:type="pct"/>
            <w:vAlign w:val="center"/>
            <w:textDirection w:val="lrTb"/>
            <w:noWrap w:val="false"/>
          </w:tcPr>
          <w:p>
            <w:pPr>
              <w:widowControl w:val="false"/>
              <w:pBdr/>
              <w:tabs>
                <w:tab w:val="left" w:leader="dot" w:pos="9072"/>
              </w:tabs>
              <w:spacing w:after="120"/>
              <w:ind/>
              <w:jc w:val="center"/>
              <w:rPr>
                <w:sz w:val="26"/>
                <w:szCs w:val="26"/>
              </w:rPr>
            </w:pPr>
            <w:r>
              <w:rPr>
                <w:rFonts w:eastAsia="Times New Roman"/>
                <w:b/>
                <w:bCs/>
                <w:sz w:val="26"/>
                <w:szCs w:val="26"/>
                <w:lang w:eastAsia="zh-CN"/>
              </w:rPr>
              <w:t xml:space="preserve">Giá trị (</w:t>
            </w:r>
            <w:r>
              <w:rPr>
                <w:rFonts w:eastAsia="Times New Roman"/>
                <w:b/>
                <w:bCs/>
                <w:i/>
                <w:sz w:val="26"/>
                <w:szCs w:val="26"/>
                <w:lang w:eastAsia="zh-CN"/>
              </w:rPr>
              <w:t xml:space="preserve">bằng số, VNĐ</w:t>
            </w:r>
            <w:r>
              <w:rPr>
                <w:rFonts w:eastAsia="Times New Roman"/>
                <w:b/>
                <w:bCs/>
                <w:sz w:val="26"/>
                <w:szCs w:val="26"/>
                <w:lang w:eastAsia="zh-CN"/>
              </w:rPr>
              <w:t xml:space="preserve">)</w:t>
            </w:r>
            <w:r>
              <w:rPr>
                <w:sz w:val="26"/>
                <w:szCs w:val="26"/>
              </w:rPr>
            </w:r>
          </w:p>
        </w:tc>
        <w:tc>
          <w:tcPr>
            <w:tcBorders>
              <w:top w:val="single" w:color="000000" w:sz="4" w:space="0"/>
              <w:left w:val="single" w:color="000000" w:sz="4" w:space="0"/>
              <w:bottom w:val="single" w:color="000000" w:sz="4" w:space="0"/>
              <w:right w:val="single" w:color="000000" w:sz="4" w:space="0"/>
            </w:tcBorders>
            <w:tcW w:w="990" w:type="pct"/>
            <w:vAlign w:val="center"/>
            <w:textDirection w:val="lrTb"/>
            <w:noWrap w:val="false"/>
          </w:tcPr>
          <w:p>
            <w:pPr>
              <w:widowControl w:val="false"/>
              <w:pBdr/>
              <w:tabs>
                <w:tab w:val="left" w:leader="dot" w:pos="9072"/>
              </w:tabs>
              <w:spacing w:after="120"/>
              <w:ind/>
              <w:jc w:val="center"/>
              <w:rPr>
                <w:sz w:val="26"/>
                <w:szCs w:val="26"/>
              </w:rPr>
            </w:pPr>
            <w:r>
              <w:rPr>
                <w:rFonts w:eastAsia="Times New Roman"/>
                <w:b/>
                <w:bCs/>
                <w:sz w:val="26"/>
                <w:szCs w:val="26"/>
                <w:lang w:eastAsia="zh-CN"/>
              </w:rPr>
              <w:t xml:space="preserve">Tỉ lệ so với vốn điều lệ (</w:t>
            </w:r>
            <w:r>
              <w:rPr>
                <w:rFonts w:eastAsia="Times New Roman"/>
                <w:b/>
                <w:bCs/>
                <w:i/>
                <w:sz w:val="26"/>
                <w:szCs w:val="26"/>
                <w:lang w:eastAsia="zh-CN"/>
              </w:rPr>
              <w:t xml:space="preserve">%</w:t>
            </w:r>
            <w:r>
              <w:rPr>
                <w:rFonts w:eastAsia="Times New Roman"/>
                <w:b/>
                <w:bCs/>
                <w:sz w:val="26"/>
                <w:szCs w:val="26"/>
                <w:lang w:eastAsia="zh-CN"/>
              </w:rPr>
              <w:t xml:space="preserve">)</w:t>
            </w:r>
            <w:r>
              <w:rPr>
                <w:sz w:val="26"/>
                <w:szCs w:val="26"/>
              </w:rPr>
            </w:r>
          </w:p>
        </w:tc>
      </w:tr>
      <w:tr>
        <w:trPr/>
        <w:tc>
          <w:tcPr>
            <w:shd w:val="clear" w:color="auto" w:fill="auto"/>
            <w:tcBorders>
              <w:top w:val="single" w:color="000000" w:sz="4" w:space="0"/>
              <w:left w:val="single" w:color="000000" w:sz="4" w:space="0"/>
              <w:bottom w:val="single" w:color="000000" w:sz="4" w:space="0"/>
              <w:right w:val="single" w:color="000000" w:sz="4" w:space="0"/>
            </w:tcBorders>
            <w:tcW w:w="413" w:type="pct"/>
            <w:textDirection w:val="lrTb"/>
            <w:noWrap w:val="false"/>
          </w:tcPr>
          <w:p>
            <w:pPr>
              <w:widowControl w:val="false"/>
              <w:pBdr/>
              <w:tabs>
                <w:tab w:val="left" w:leader="dot" w:pos="9072"/>
              </w:tabs>
              <w:spacing w:after="120"/>
              <w:ind/>
              <w:jc w:val="center"/>
              <w:rPr>
                <w:sz w:val="26"/>
                <w:szCs w:val="26"/>
                <w:highlight w:val="yellow"/>
              </w:rPr>
            </w:pPr>
            <w:r>
              <w:rPr>
                <w:rFonts w:eastAsia="Times New Roman"/>
                <w:bCs/>
                <w:sz w:val="26"/>
                <w:szCs w:val="26"/>
                <w:highlight w:val="yellow"/>
                <w:lang w:eastAsia="zh-CN"/>
              </w:rPr>
              <w:t xml:space="preserve">1</w:t>
            </w:r>
            <w:r>
              <w:rPr>
                <w:sz w:val="26"/>
                <w:szCs w:val="26"/>
                <w:highlight w:val="yellow"/>
              </w:rPr>
            </w:r>
          </w:p>
        </w:tc>
        <w:tc>
          <w:tcPr>
            <w:shd w:val="clear" w:color="auto" w:fill="auto"/>
            <w:tcBorders>
              <w:top w:val="single" w:color="000000" w:sz="4" w:space="0"/>
              <w:left w:val="single" w:color="000000" w:sz="4" w:space="0"/>
              <w:bottom w:val="single" w:color="000000" w:sz="4" w:space="0"/>
              <w:right w:val="single" w:color="000000" w:sz="4" w:space="0"/>
            </w:tcBorders>
            <w:tcW w:w="1850" w:type="pct"/>
            <w:textDirection w:val="lrTb"/>
            <w:noWrap w:val="false"/>
          </w:tcPr>
          <w:p>
            <w:pPr>
              <w:widowControl w:val="false"/>
              <w:pBdr/>
              <w:tabs>
                <w:tab w:val="left" w:leader="dot" w:pos="9072"/>
              </w:tabs>
              <w:spacing w:after="120"/>
              <w:ind/>
              <w:jc w:val="both"/>
              <w:rPr>
                <w:sz w:val="26"/>
                <w:szCs w:val="26"/>
              </w:rPr>
            </w:pPr>
            <w:r>
              <w:rPr>
                <w:rFonts w:eastAsia="Times New Roman"/>
                <w:bCs/>
                <w:sz w:val="26"/>
                <w:szCs w:val="26"/>
                <w:highlight w:val="yellow"/>
                <w:lang w:eastAsia="zh-CN"/>
              </w:rPr>
              <w:t xml:space="preserve">Cổ phần phổ thông</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752"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995"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tcBorders>
              <w:top w:val="single" w:color="000000" w:sz="4" w:space="0"/>
              <w:left w:val="single" w:color="000000" w:sz="4" w:space="0"/>
              <w:bottom w:val="single" w:color="000000" w:sz="4" w:space="0"/>
              <w:right w:val="single" w:color="000000" w:sz="4" w:space="0"/>
            </w:tcBorders>
            <w:tcW w:w="990"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r>
      <w:tr>
        <w:trPr/>
        <w:tc>
          <w:tcPr>
            <w:shd w:val="clear" w:color="auto" w:fill="auto"/>
            <w:tcBorders>
              <w:top w:val="single" w:color="000000" w:sz="4" w:space="0"/>
              <w:left w:val="single" w:color="000000" w:sz="4" w:space="0"/>
              <w:bottom w:val="single" w:color="000000" w:sz="4" w:space="0"/>
              <w:right w:val="single" w:color="000000" w:sz="4" w:space="0"/>
            </w:tcBorders>
            <w:tcW w:w="413" w:type="pct"/>
            <w:textDirection w:val="lrTb"/>
            <w:noWrap w:val="false"/>
          </w:tcPr>
          <w:p>
            <w:pPr>
              <w:widowControl w:val="false"/>
              <w:pBdr/>
              <w:tabs>
                <w:tab w:val="left" w:leader="dot" w:pos="9072"/>
              </w:tabs>
              <w:spacing w:after="120"/>
              <w:ind/>
              <w:jc w:val="center"/>
              <w:rPr>
                <w:sz w:val="26"/>
                <w:szCs w:val="26"/>
              </w:rPr>
            </w:pPr>
            <w:r>
              <w:rPr>
                <w:rFonts w:eastAsia="Times New Roman"/>
                <w:bCs/>
                <w:sz w:val="26"/>
                <w:szCs w:val="26"/>
                <w:lang w:eastAsia="zh-CN"/>
              </w:rPr>
              <w:t xml:space="preserve">2</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1850" w:type="pct"/>
            <w:textDirection w:val="lrTb"/>
            <w:noWrap w:val="false"/>
          </w:tcPr>
          <w:p>
            <w:pPr>
              <w:widowControl w:val="false"/>
              <w:pBdr/>
              <w:tabs>
                <w:tab w:val="left" w:leader="dot" w:pos="9072"/>
              </w:tabs>
              <w:spacing w:after="120"/>
              <w:ind/>
              <w:jc w:val="both"/>
              <w:rPr>
                <w:sz w:val="26"/>
                <w:szCs w:val="26"/>
              </w:rPr>
            </w:pPr>
            <w:r>
              <w:rPr>
                <w:rFonts w:eastAsia="Times New Roman"/>
                <w:bCs/>
                <w:sz w:val="26"/>
                <w:szCs w:val="26"/>
                <w:lang w:eastAsia="zh-CN"/>
              </w:rPr>
              <w:t xml:space="preserve">Cổ phần ưu đãi biểu quyết</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752"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995"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tcBorders>
              <w:top w:val="single" w:color="000000" w:sz="4" w:space="0"/>
              <w:left w:val="single" w:color="000000" w:sz="4" w:space="0"/>
              <w:bottom w:val="single" w:color="000000" w:sz="4" w:space="0"/>
              <w:right w:val="single" w:color="000000" w:sz="4" w:space="0"/>
            </w:tcBorders>
            <w:tcW w:w="990"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r>
      <w:tr>
        <w:trPr/>
        <w:tc>
          <w:tcPr>
            <w:shd w:val="clear" w:color="auto" w:fill="auto"/>
            <w:tcBorders>
              <w:top w:val="single" w:color="000000" w:sz="4" w:space="0"/>
              <w:left w:val="single" w:color="000000" w:sz="4" w:space="0"/>
              <w:bottom w:val="single" w:color="000000" w:sz="4" w:space="0"/>
              <w:right w:val="single" w:color="000000" w:sz="4" w:space="0"/>
            </w:tcBorders>
            <w:tcW w:w="413" w:type="pct"/>
            <w:textDirection w:val="lrTb"/>
            <w:noWrap w:val="false"/>
          </w:tcPr>
          <w:p>
            <w:pPr>
              <w:widowControl w:val="false"/>
              <w:pBdr/>
              <w:tabs>
                <w:tab w:val="left" w:leader="dot" w:pos="9072"/>
              </w:tabs>
              <w:spacing w:after="120"/>
              <w:ind/>
              <w:jc w:val="center"/>
              <w:rPr>
                <w:sz w:val="26"/>
                <w:szCs w:val="26"/>
              </w:rPr>
            </w:pPr>
            <w:r>
              <w:rPr>
                <w:rFonts w:eastAsia="Times New Roman"/>
                <w:bCs/>
                <w:sz w:val="26"/>
                <w:szCs w:val="26"/>
                <w:lang w:eastAsia="zh-CN"/>
              </w:rPr>
              <w:t xml:space="preserve">3</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1850" w:type="pct"/>
            <w:textDirection w:val="lrTb"/>
            <w:noWrap w:val="false"/>
          </w:tcPr>
          <w:p>
            <w:pPr>
              <w:widowControl w:val="false"/>
              <w:pBdr/>
              <w:tabs>
                <w:tab w:val="left" w:leader="dot" w:pos="9072"/>
              </w:tabs>
              <w:spacing w:after="120"/>
              <w:ind/>
              <w:jc w:val="both"/>
              <w:rPr>
                <w:sz w:val="26"/>
                <w:szCs w:val="26"/>
              </w:rPr>
            </w:pPr>
            <w:r>
              <w:rPr>
                <w:rFonts w:eastAsia="Times New Roman"/>
                <w:bCs/>
                <w:sz w:val="26"/>
                <w:szCs w:val="26"/>
                <w:lang w:eastAsia="zh-CN"/>
              </w:rPr>
              <w:t xml:space="preserve">Cổ phần ưu đãi cổ tức</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752"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995"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tcBorders>
              <w:top w:val="single" w:color="000000" w:sz="4" w:space="0"/>
              <w:left w:val="single" w:color="000000" w:sz="4" w:space="0"/>
              <w:bottom w:val="single" w:color="000000" w:sz="4" w:space="0"/>
              <w:right w:val="single" w:color="000000" w:sz="4" w:space="0"/>
            </w:tcBorders>
            <w:tcW w:w="990"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r>
      <w:tr>
        <w:trPr/>
        <w:tc>
          <w:tcPr>
            <w:shd w:val="clear" w:color="auto" w:fill="auto"/>
            <w:tcBorders>
              <w:top w:val="single" w:color="000000" w:sz="4" w:space="0"/>
              <w:left w:val="single" w:color="000000" w:sz="4" w:space="0"/>
              <w:bottom w:val="single" w:color="000000" w:sz="4" w:space="0"/>
              <w:right w:val="single" w:color="000000" w:sz="4" w:space="0"/>
            </w:tcBorders>
            <w:tcW w:w="413" w:type="pct"/>
            <w:textDirection w:val="lrTb"/>
            <w:noWrap w:val="false"/>
          </w:tcPr>
          <w:p>
            <w:pPr>
              <w:widowControl w:val="false"/>
              <w:pBdr/>
              <w:tabs>
                <w:tab w:val="left" w:leader="dot" w:pos="9072"/>
              </w:tabs>
              <w:spacing w:after="120"/>
              <w:ind/>
              <w:jc w:val="center"/>
              <w:rPr>
                <w:sz w:val="26"/>
                <w:szCs w:val="26"/>
              </w:rPr>
            </w:pPr>
            <w:r>
              <w:rPr>
                <w:rFonts w:eastAsia="Times New Roman"/>
                <w:bCs/>
                <w:sz w:val="26"/>
                <w:szCs w:val="26"/>
                <w:lang w:eastAsia="zh-CN"/>
              </w:rPr>
              <w:t xml:space="preserve">4</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1850" w:type="pct"/>
            <w:textDirection w:val="lrTb"/>
            <w:noWrap w:val="false"/>
          </w:tcPr>
          <w:p>
            <w:pPr>
              <w:widowControl w:val="false"/>
              <w:pBdr/>
              <w:tabs>
                <w:tab w:val="left" w:leader="dot" w:pos="9072"/>
              </w:tabs>
              <w:spacing w:after="120"/>
              <w:ind/>
              <w:jc w:val="both"/>
              <w:rPr>
                <w:sz w:val="26"/>
                <w:szCs w:val="26"/>
              </w:rPr>
            </w:pPr>
            <w:r>
              <w:rPr>
                <w:rFonts w:eastAsia="Times New Roman"/>
                <w:bCs/>
                <w:sz w:val="26"/>
                <w:szCs w:val="26"/>
                <w:lang w:eastAsia="zh-CN"/>
              </w:rPr>
              <w:t xml:space="preserve">Cổ phần ưu đãi hoàn lại</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752"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995"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tcBorders>
              <w:top w:val="single" w:color="000000" w:sz="4" w:space="0"/>
              <w:left w:val="single" w:color="000000" w:sz="4" w:space="0"/>
              <w:bottom w:val="single" w:color="000000" w:sz="4" w:space="0"/>
              <w:right w:val="single" w:color="000000" w:sz="4" w:space="0"/>
            </w:tcBorders>
            <w:tcW w:w="990"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r>
      <w:tr>
        <w:trPr/>
        <w:tc>
          <w:tcPr>
            <w:shd w:val="clear" w:color="auto" w:fill="auto"/>
            <w:tcBorders>
              <w:top w:val="single" w:color="000000" w:sz="4" w:space="0"/>
              <w:left w:val="single" w:color="000000" w:sz="4" w:space="0"/>
              <w:bottom w:val="single" w:color="000000" w:sz="4" w:space="0"/>
              <w:right w:val="single" w:color="000000" w:sz="4" w:space="0"/>
            </w:tcBorders>
            <w:tcW w:w="413" w:type="pct"/>
            <w:textDirection w:val="lrTb"/>
            <w:noWrap w:val="false"/>
          </w:tcPr>
          <w:p>
            <w:pPr>
              <w:widowControl w:val="false"/>
              <w:pBdr/>
              <w:tabs>
                <w:tab w:val="left" w:leader="dot" w:pos="9072"/>
              </w:tabs>
              <w:spacing w:after="120"/>
              <w:ind/>
              <w:jc w:val="center"/>
              <w:rPr>
                <w:sz w:val="26"/>
                <w:szCs w:val="26"/>
              </w:rPr>
            </w:pPr>
            <w:r>
              <w:rPr>
                <w:rFonts w:eastAsia="Times New Roman"/>
                <w:bCs/>
                <w:sz w:val="26"/>
                <w:szCs w:val="26"/>
                <w:lang w:eastAsia="zh-CN"/>
              </w:rPr>
              <w:t xml:space="preserve">5</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1850" w:type="pct"/>
            <w:textDirection w:val="lrTb"/>
            <w:noWrap w:val="false"/>
          </w:tcPr>
          <w:p>
            <w:pPr>
              <w:widowControl w:val="false"/>
              <w:pBdr/>
              <w:tabs>
                <w:tab w:val="left" w:leader="dot" w:pos="9072"/>
              </w:tabs>
              <w:spacing w:after="120"/>
              <w:ind/>
              <w:jc w:val="both"/>
              <w:rPr>
                <w:sz w:val="26"/>
                <w:szCs w:val="26"/>
              </w:rPr>
            </w:pPr>
            <w:r>
              <w:rPr>
                <w:rFonts w:eastAsia="Times New Roman"/>
                <w:bCs/>
                <w:sz w:val="26"/>
                <w:szCs w:val="26"/>
                <w:lang w:eastAsia="zh-CN"/>
              </w:rPr>
              <w:t xml:space="preserve">Các cổ phần ưu đãi khác</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752"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995"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tcBorders>
              <w:top w:val="single" w:color="000000" w:sz="4" w:space="0"/>
              <w:left w:val="single" w:color="000000" w:sz="4" w:space="0"/>
              <w:bottom w:val="single" w:color="000000" w:sz="4" w:space="0"/>
              <w:right w:val="single" w:color="000000" w:sz="4" w:space="0"/>
            </w:tcBorders>
            <w:tcW w:w="990"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r>
      <w:tr>
        <w:trPr/>
        <w:tc>
          <w:tcPr>
            <w:gridSpan w:val="2"/>
            <w:shd w:val="clear" w:color="auto" w:fill="auto"/>
            <w:tcBorders>
              <w:top w:val="single" w:color="000000" w:sz="4" w:space="0"/>
              <w:left w:val="single" w:color="000000" w:sz="4" w:space="0"/>
              <w:bottom w:val="single" w:color="000000" w:sz="4" w:space="0"/>
              <w:right w:val="single" w:color="000000" w:sz="4" w:space="0"/>
            </w:tcBorders>
            <w:tcW w:w="2263" w:type="pct"/>
            <w:textDirection w:val="lrTb"/>
            <w:noWrap w:val="false"/>
          </w:tcPr>
          <w:p>
            <w:pPr>
              <w:widowControl w:val="false"/>
              <w:pBdr/>
              <w:tabs>
                <w:tab w:val="left" w:leader="dot" w:pos="9072"/>
              </w:tabs>
              <w:spacing w:after="120"/>
              <w:ind/>
              <w:jc w:val="both"/>
              <w:rPr>
                <w:sz w:val="26"/>
                <w:szCs w:val="26"/>
              </w:rPr>
            </w:pPr>
            <w:r>
              <w:rPr>
                <w:rFonts w:eastAsia="Times New Roman"/>
                <w:bCs/>
                <w:sz w:val="26"/>
                <w:szCs w:val="26"/>
                <w:lang w:eastAsia="zh-CN"/>
              </w:rPr>
              <w:t xml:space="preserve">Tổng số</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752"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shd w:val="clear" w:color="auto" w:fill="auto"/>
            <w:tcBorders>
              <w:top w:val="single" w:color="000000" w:sz="4" w:space="0"/>
              <w:left w:val="single" w:color="000000" w:sz="4" w:space="0"/>
              <w:bottom w:val="single" w:color="000000" w:sz="4" w:space="0"/>
              <w:right w:val="single" w:color="000000" w:sz="4" w:space="0"/>
            </w:tcBorders>
            <w:tcW w:w="995"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c>
          <w:tcPr>
            <w:tcBorders>
              <w:top w:val="single" w:color="000000" w:sz="4" w:space="0"/>
              <w:left w:val="single" w:color="000000" w:sz="4" w:space="0"/>
              <w:bottom w:val="single" w:color="000000" w:sz="4" w:space="0"/>
              <w:right w:val="single" w:color="000000" w:sz="4" w:space="0"/>
            </w:tcBorders>
            <w:tcW w:w="990" w:type="pct"/>
            <w:textDirection w:val="lrTb"/>
            <w:noWrap w:val="false"/>
          </w:tcPr>
          <w:p>
            <w:pPr>
              <w:widowControl w:val="false"/>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tc>
      </w:tr>
    </w:tbl>
    <w:p>
      <w:pPr>
        <w:pBdr/>
        <w:tabs>
          <w:tab w:val="left" w:leader="dot" w:pos="9072"/>
        </w:tabs>
        <w:spacing w:after="120"/>
        <w:ind/>
        <w:jc w:val="both"/>
        <w:rPr>
          <w:rFonts w:eastAsia="Times New Roman"/>
          <w:bCs/>
          <w:sz w:val="26"/>
          <w:szCs w:val="26"/>
          <w:lang w:eastAsia="zh-CN"/>
        </w:rPr>
      </w:pPr>
      <w:r>
        <w:rPr>
          <w:rFonts w:eastAsia="Times New Roman"/>
          <w:bCs/>
          <w:sz w:val="26"/>
          <w:szCs w:val="26"/>
          <w:lang w:eastAsia="zh-CN"/>
        </w:rPr>
      </w:r>
      <w:r>
        <w:rPr>
          <w:rFonts w:eastAsia="Times New Roman"/>
          <w:bCs/>
          <w:sz w:val="26"/>
          <w:szCs w:val="26"/>
          <w:lang w:eastAsia="zh-CN"/>
        </w:rPr>
      </w:r>
    </w:p>
    <w:p>
      <w:pPr>
        <w:pBdr/>
        <w:tabs>
          <w:tab w:val="left" w:leader="dot" w:pos="9072"/>
        </w:tabs>
        <w:spacing w:after="120"/>
        <w:ind/>
        <w:jc w:val="both"/>
        <w:rPr>
          <w:sz w:val="26"/>
          <w:szCs w:val="26"/>
        </w:rPr>
      </w:pPr>
      <w:r>
        <w:rPr>
          <w:rFonts w:eastAsia="Times New Roman"/>
          <w:bCs/>
          <w:sz w:val="26"/>
          <w:szCs w:val="26"/>
          <w:lang w:eastAsia="zh-CN"/>
        </w:rPr>
        <w:t xml:space="preserve">Thông tin về cổ phần được quyền chào bán:</w:t>
      </w:r>
      <w:r>
        <w:rPr>
          <w:sz w:val="26"/>
          <w:szCs w:val="26"/>
        </w:rPr>
      </w:r>
    </w:p>
    <w:tbl>
      <w:tblPr>
        <w:tblW w:w="5000" w:type="pct"/>
        <w:tblBorders/>
        <w:tblLook w:val="04A0" w:firstRow="1" w:lastRow="0" w:firstColumn="1" w:lastColumn="0" w:noHBand="0" w:noVBand="1"/>
      </w:tblPr>
      <w:tblGrid>
        <w:gridCol w:w="1138"/>
        <w:gridCol w:w="5731"/>
        <w:gridCol w:w="2759"/>
      </w:tblGrid>
      <w:tr>
        <w:trPr/>
        <w:tc>
          <w:tcPr>
            <w:shd w:val="clear" w:color="auto" w:fill="auto"/>
            <w:tcBorders>
              <w:top w:val="single" w:color="000000" w:sz="4" w:space="0"/>
              <w:left w:val="single" w:color="000000" w:sz="4" w:space="0"/>
              <w:bottom w:val="single" w:color="000000" w:sz="4" w:space="0"/>
              <w:right w:val="single" w:color="000000" w:sz="4" w:space="0"/>
            </w:tcBorders>
            <w:tcW w:w="591" w:type="pct"/>
            <w:textDirection w:val="lrTb"/>
            <w:noWrap w:val="false"/>
          </w:tcPr>
          <w:p>
            <w:pPr>
              <w:widowControl w:val="false"/>
              <w:pBdr/>
              <w:spacing w:after="120"/>
              <w:ind/>
              <w:jc w:val="center"/>
              <w:rPr>
                <w:sz w:val="26"/>
                <w:szCs w:val="26"/>
              </w:rPr>
            </w:pPr>
            <w:r>
              <w:rPr>
                <w:b/>
                <w:sz w:val="26"/>
                <w:szCs w:val="26"/>
              </w:rPr>
              <w:t xml:space="preserve">STT</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2976" w:type="pct"/>
            <w:textDirection w:val="lrTb"/>
            <w:noWrap w:val="false"/>
          </w:tcPr>
          <w:p>
            <w:pPr>
              <w:widowControl w:val="false"/>
              <w:pBdr/>
              <w:spacing w:after="120"/>
              <w:ind/>
              <w:jc w:val="center"/>
              <w:rPr>
                <w:sz w:val="26"/>
                <w:szCs w:val="26"/>
              </w:rPr>
            </w:pPr>
            <w:r>
              <w:rPr>
                <w:b/>
                <w:sz w:val="26"/>
                <w:szCs w:val="26"/>
              </w:rPr>
              <w:t xml:space="preserve">Loại cổ phần được quyền chào bán</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1433" w:type="pct"/>
            <w:textDirection w:val="lrTb"/>
            <w:noWrap w:val="false"/>
          </w:tcPr>
          <w:p>
            <w:pPr>
              <w:widowControl w:val="false"/>
              <w:pBdr/>
              <w:spacing w:after="120"/>
              <w:ind/>
              <w:jc w:val="center"/>
              <w:rPr>
                <w:sz w:val="26"/>
                <w:szCs w:val="26"/>
              </w:rPr>
            </w:pPr>
            <w:r>
              <w:rPr>
                <w:b/>
                <w:sz w:val="26"/>
                <w:szCs w:val="26"/>
              </w:rPr>
              <w:t xml:space="preserve">Số lượng</w:t>
            </w:r>
            <w:r>
              <w:rPr>
                <w:sz w:val="26"/>
                <w:szCs w:val="26"/>
              </w:rPr>
            </w:r>
          </w:p>
        </w:tc>
      </w:tr>
      <w:tr>
        <w:trPr/>
        <w:tc>
          <w:tcPr>
            <w:shd w:val="clear" w:color="auto" w:fill="auto"/>
            <w:tcBorders>
              <w:top w:val="single" w:color="000000" w:sz="4" w:space="0"/>
              <w:left w:val="single" w:color="000000" w:sz="4" w:space="0"/>
              <w:bottom w:val="single" w:color="000000" w:sz="4" w:space="0"/>
              <w:right w:val="single" w:color="000000" w:sz="4" w:space="0"/>
            </w:tcBorders>
            <w:tcW w:w="591" w:type="pct"/>
            <w:textDirection w:val="lrTb"/>
            <w:noWrap w:val="false"/>
          </w:tcPr>
          <w:p>
            <w:pPr>
              <w:widowControl w:val="false"/>
              <w:pBdr/>
              <w:spacing w:after="120"/>
              <w:ind/>
              <w:jc w:val="center"/>
              <w:rPr>
                <w:sz w:val="26"/>
                <w:szCs w:val="26"/>
              </w:rPr>
            </w:pPr>
            <w:r>
              <w:rPr>
                <w:sz w:val="26"/>
                <w:szCs w:val="26"/>
              </w:rPr>
              <w:t xml:space="preserve">1</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2976" w:type="pct"/>
            <w:textDirection w:val="lrTb"/>
            <w:noWrap w:val="false"/>
          </w:tcPr>
          <w:p>
            <w:pPr>
              <w:widowControl w:val="false"/>
              <w:pBdr/>
              <w:spacing w:after="120"/>
              <w:ind/>
              <w:jc w:val="both"/>
              <w:rPr>
                <w:sz w:val="26"/>
                <w:szCs w:val="26"/>
              </w:rPr>
            </w:pPr>
            <w:r>
              <w:rPr>
                <w:sz w:val="26"/>
                <w:szCs w:val="26"/>
              </w:rPr>
              <w:t xml:space="preserve">Cổ phần phổ thông</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1433" w:type="pct"/>
            <w:textDirection w:val="lrTb"/>
            <w:noWrap w:val="false"/>
          </w:tcPr>
          <w:p>
            <w:pPr>
              <w:widowControl w:val="false"/>
              <w:pBdr/>
              <w:spacing w:after="120"/>
              <w:ind/>
              <w:jc w:val="center"/>
              <w:rPr>
                <w:sz w:val="26"/>
                <w:szCs w:val="26"/>
              </w:rPr>
            </w:pPr>
            <w:r>
              <w:rPr>
                <w:sz w:val="26"/>
                <w:szCs w:val="26"/>
              </w:rPr>
            </w:r>
            <w:r>
              <w:rPr>
                <w:sz w:val="26"/>
                <w:szCs w:val="26"/>
              </w:rPr>
            </w:r>
          </w:p>
        </w:tc>
      </w:tr>
      <w:tr>
        <w:trPr/>
        <w:tc>
          <w:tcPr>
            <w:shd w:val="clear" w:color="auto" w:fill="auto"/>
            <w:tcBorders>
              <w:top w:val="single" w:color="000000" w:sz="4" w:space="0"/>
              <w:left w:val="single" w:color="000000" w:sz="4" w:space="0"/>
              <w:bottom w:val="single" w:color="000000" w:sz="4" w:space="0"/>
              <w:right w:val="single" w:color="000000" w:sz="4" w:space="0"/>
            </w:tcBorders>
            <w:tcW w:w="591" w:type="pct"/>
            <w:textDirection w:val="lrTb"/>
            <w:noWrap w:val="false"/>
          </w:tcPr>
          <w:p>
            <w:pPr>
              <w:widowControl w:val="false"/>
              <w:pBdr/>
              <w:spacing w:after="120"/>
              <w:ind/>
              <w:jc w:val="center"/>
              <w:rPr>
                <w:sz w:val="26"/>
                <w:szCs w:val="26"/>
              </w:rPr>
            </w:pPr>
            <w:r>
              <w:rPr>
                <w:sz w:val="26"/>
                <w:szCs w:val="26"/>
              </w:rPr>
              <w:t xml:space="preserve">2</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2976" w:type="pct"/>
            <w:textDirection w:val="lrTb"/>
            <w:noWrap w:val="false"/>
          </w:tcPr>
          <w:p>
            <w:pPr>
              <w:widowControl w:val="false"/>
              <w:pBdr/>
              <w:spacing w:after="120"/>
              <w:ind/>
              <w:jc w:val="both"/>
              <w:rPr>
                <w:sz w:val="26"/>
                <w:szCs w:val="26"/>
              </w:rPr>
            </w:pPr>
            <w:r>
              <w:rPr>
                <w:sz w:val="26"/>
                <w:szCs w:val="26"/>
              </w:rPr>
              <w:t xml:space="preserve">Cổ phần ưu đãi biểu quyết</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1433" w:type="pct"/>
            <w:textDirection w:val="lrTb"/>
            <w:noWrap w:val="false"/>
          </w:tcPr>
          <w:p>
            <w:pPr>
              <w:widowControl w:val="false"/>
              <w:pBdr/>
              <w:spacing w:after="120"/>
              <w:ind/>
              <w:jc w:val="center"/>
              <w:rPr>
                <w:sz w:val="26"/>
                <w:szCs w:val="26"/>
              </w:rPr>
            </w:pPr>
            <w:r>
              <w:rPr>
                <w:sz w:val="26"/>
                <w:szCs w:val="26"/>
              </w:rPr>
            </w:r>
            <w:r>
              <w:rPr>
                <w:sz w:val="26"/>
                <w:szCs w:val="26"/>
              </w:rPr>
            </w:r>
          </w:p>
        </w:tc>
      </w:tr>
      <w:tr>
        <w:trPr/>
        <w:tc>
          <w:tcPr>
            <w:shd w:val="clear" w:color="auto" w:fill="auto"/>
            <w:tcBorders>
              <w:top w:val="single" w:color="000000" w:sz="4" w:space="0"/>
              <w:left w:val="single" w:color="000000" w:sz="4" w:space="0"/>
              <w:bottom w:val="single" w:color="000000" w:sz="4" w:space="0"/>
              <w:right w:val="single" w:color="000000" w:sz="4" w:space="0"/>
            </w:tcBorders>
            <w:tcW w:w="591" w:type="pct"/>
            <w:textDirection w:val="lrTb"/>
            <w:noWrap w:val="false"/>
          </w:tcPr>
          <w:p>
            <w:pPr>
              <w:widowControl w:val="false"/>
              <w:pBdr/>
              <w:spacing w:after="120"/>
              <w:ind/>
              <w:jc w:val="center"/>
              <w:rPr>
                <w:sz w:val="26"/>
                <w:szCs w:val="26"/>
              </w:rPr>
            </w:pPr>
            <w:r>
              <w:rPr>
                <w:sz w:val="26"/>
                <w:szCs w:val="26"/>
              </w:rPr>
              <w:t xml:space="preserve">3</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2976" w:type="pct"/>
            <w:textDirection w:val="lrTb"/>
            <w:noWrap w:val="false"/>
          </w:tcPr>
          <w:p>
            <w:pPr>
              <w:widowControl w:val="false"/>
              <w:pBdr/>
              <w:spacing w:after="120"/>
              <w:ind/>
              <w:jc w:val="both"/>
              <w:rPr>
                <w:sz w:val="26"/>
                <w:szCs w:val="26"/>
              </w:rPr>
            </w:pPr>
            <w:r>
              <w:rPr>
                <w:sz w:val="26"/>
                <w:szCs w:val="26"/>
              </w:rPr>
              <w:t xml:space="preserve">Cổ phần ưu đãi cổ tức</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1433" w:type="pct"/>
            <w:textDirection w:val="lrTb"/>
            <w:noWrap w:val="false"/>
          </w:tcPr>
          <w:p>
            <w:pPr>
              <w:widowControl w:val="false"/>
              <w:pBdr/>
              <w:spacing w:after="120"/>
              <w:ind/>
              <w:jc w:val="center"/>
              <w:rPr>
                <w:sz w:val="26"/>
                <w:szCs w:val="26"/>
              </w:rPr>
            </w:pPr>
            <w:r>
              <w:rPr>
                <w:sz w:val="26"/>
                <w:szCs w:val="26"/>
              </w:rPr>
            </w:r>
            <w:r>
              <w:rPr>
                <w:sz w:val="26"/>
                <w:szCs w:val="26"/>
              </w:rPr>
            </w:r>
          </w:p>
        </w:tc>
      </w:tr>
      <w:tr>
        <w:trPr/>
        <w:tc>
          <w:tcPr>
            <w:shd w:val="clear" w:color="auto" w:fill="auto"/>
            <w:tcBorders>
              <w:top w:val="single" w:color="000000" w:sz="4" w:space="0"/>
              <w:left w:val="single" w:color="000000" w:sz="4" w:space="0"/>
              <w:bottom w:val="single" w:color="000000" w:sz="4" w:space="0"/>
              <w:right w:val="single" w:color="000000" w:sz="4" w:space="0"/>
            </w:tcBorders>
            <w:tcW w:w="591" w:type="pct"/>
            <w:textDirection w:val="lrTb"/>
            <w:noWrap w:val="false"/>
          </w:tcPr>
          <w:p>
            <w:pPr>
              <w:widowControl w:val="false"/>
              <w:pBdr/>
              <w:spacing w:after="120"/>
              <w:ind/>
              <w:jc w:val="center"/>
              <w:rPr>
                <w:sz w:val="26"/>
                <w:szCs w:val="26"/>
              </w:rPr>
            </w:pPr>
            <w:r>
              <w:rPr>
                <w:sz w:val="26"/>
                <w:szCs w:val="26"/>
              </w:rPr>
              <w:t xml:space="preserve">4</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2976" w:type="pct"/>
            <w:textDirection w:val="lrTb"/>
            <w:noWrap w:val="false"/>
          </w:tcPr>
          <w:p>
            <w:pPr>
              <w:widowControl w:val="false"/>
              <w:pBdr/>
              <w:spacing w:after="120"/>
              <w:ind/>
              <w:jc w:val="both"/>
              <w:rPr>
                <w:sz w:val="26"/>
                <w:szCs w:val="26"/>
              </w:rPr>
            </w:pPr>
            <w:r>
              <w:rPr>
                <w:sz w:val="26"/>
                <w:szCs w:val="26"/>
              </w:rPr>
              <w:t xml:space="preserve">Cổ phần ưu đãi hoàn lại</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1433" w:type="pct"/>
            <w:textDirection w:val="lrTb"/>
            <w:noWrap w:val="false"/>
          </w:tcPr>
          <w:p>
            <w:pPr>
              <w:widowControl w:val="false"/>
              <w:pBdr/>
              <w:spacing w:after="120"/>
              <w:ind/>
              <w:jc w:val="center"/>
              <w:rPr>
                <w:sz w:val="26"/>
                <w:szCs w:val="26"/>
              </w:rPr>
            </w:pPr>
            <w:r>
              <w:rPr>
                <w:sz w:val="26"/>
                <w:szCs w:val="26"/>
              </w:rPr>
            </w:r>
            <w:r>
              <w:rPr>
                <w:sz w:val="26"/>
                <w:szCs w:val="26"/>
              </w:rPr>
            </w:r>
          </w:p>
        </w:tc>
      </w:tr>
      <w:tr>
        <w:trPr/>
        <w:tc>
          <w:tcPr>
            <w:shd w:val="clear" w:color="auto" w:fill="auto"/>
            <w:tcBorders>
              <w:top w:val="single" w:color="000000" w:sz="4" w:space="0"/>
              <w:left w:val="single" w:color="000000" w:sz="4" w:space="0"/>
              <w:bottom w:val="single" w:color="000000" w:sz="4" w:space="0"/>
              <w:right w:val="single" w:color="000000" w:sz="4" w:space="0"/>
            </w:tcBorders>
            <w:tcW w:w="591" w:type="pct"/>
            <w:textDirection w:val="lrTb"/>
            <w:noWrap w:val="false"/>
          </w:tcPr>
          <w:p>
            <w:pPr>
              <w:widowControl w:val="false"/>
              <w:pBdr/>
              <w:spacing w:after="120"/>
              <w:ind/>
              <w:jc w:val="center"/>
              <w:rPr>
                <w:sz w:val="26"/>
                <w:szCs w:val="26"/>
              </w:rPr>
            </w:pPr>
            <w:r>
              <w:rPr>
                <w:sz w:val="26"/>
                <w:szCs w:val="26"/>
              </w:rPr>
              <w:t xml:space="preserve">5</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2976" w:type="pct"/>
            <w:textDirection w:val="lrTb"/>
            <w:noWrap w:val="false"/>
          </w:tcPr>
          <w:p>
            <w:pPr>
              <w:widowControl w:val="false"/>
              <w:pBdr/>
              <w:spacing w:after="120"/>
              <w:ind/>
              <w:jc w:val="both"/>
              <w:rPr>
                <w:sz w:val="26"/>
                <w:szCs w:val="26"/>
              </w:rPr>
            </w:pPr>
            <w:r>
              <w:rPr>
                <w:sz w:val="26"/>
                <w:szCs w:val="26"/>
              </w:rPr>
              <w:t xml:space="preserve">Cổ phần ưu đãi khác</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1433" w:type="pct"/>
            <w:textDirection w:val="lrTb"/>
            <w:noWrap w:val="false"/>
          </w:tcPr>
          <w:p>
            <w:pPr>
              <w:widowControl w:val="false"/>
              <w:pBdr/>
              <w:spacing w:after="120"/>
              <w:ind/>
              <w:jc w:val="center"/>
              <w:rPr>
                <w:sz w:val="26"/>
                <w:szCs w:val="26"/>
              </w:rPr>
            </w:pPr>
            <w:r>
              <w:rPr>
                <w:sz w:val="26"/>
                <w:szCs w:val="26"/>
              </w:rPr>
            </w:r>
            <w:r>
              <w:rPr>
                <w:sz w:val="26"/>
                <w:szCs w:val="26"/>
              </w:rPr>
            </w:r>
          </w:p>
        </w:tc>
      </w:tr>
      <w:tr>
        <w:trPr/>
        <w:tc>
          <w:tcPr>
            <w:gridSpan w:val="2"/>
            <w:shd w:val="clear" w:color="auto" w:fill="auto"/>
            <w:tcBorders>
              <w:top w:val="single" w:color="000000" w:sz="4" w:space="0"/>
              <w:left w:val="single" w:color="000000" w:sz="4" w:space="0"/>
              <w:bottom w:val="single" w:color="000000" w:sz="4" w:space="0"/>
              <w:right w:val="single" w:color="000000" w:sz="4" w:space="0"/>
            </w:tcBorders>
            <w:tcW w:w="3567" w:type="pct"/>
            <w:textDirection w:val="lrTb"/>
            <w:noWrap w:val="false"/>
          </w:tcPr>
          <w:p>
            <w:pPr>
              <w:widowControl w:val="false"/>
              <w:pBdr/>
              <w:spacing w:after="120"/>
              <w:ind/>
              <w:jc w:val="both"/>
              <w:rPr>
                <w:sz w:val="26"/>
                <w:szCs w:val="26"/>
              </w:rPr>
            </w:pPr>
            <w:r>
              <w:rPr>
                <w:sz w:val="26"/>
                <w:szCs w:val="26"/>
              </w:rPr>
              <w:t xml:space="preserve">Tổng số</w:t>
            </w:r>
            <w:r>
              <w:rPr>
                <w:sz w:val="26"/>
                <w:szCs w:val="26"/>
              </w:rPr>
            </w:r>
          </w:p>
        </w:tc>
        <w:tc>
          <w:tcPr>
            <w:shd w:val="clear" w:color="auto" w:fill="auto"/>
            <w:tcBorders>
              <w:top w:val="single" w:color="000000" w:sz="4" w:space="0"/>
              <w:left w:val="single" w:color="000000" w:sz="4" w:space="0"/>
              <w:bottom w:val="single" w:color="000000" w:sz="4" w:space="0"/>
              <w:right w:val="single" w:color="000000" w:sz="4" w:space="0"/>
            </w:tcBorders>
            <w:tcW w:w="1433" w:type="pct"/>
            <w:textDirection w:val="lrTb"/>
            <w:noWrap w:val="false"/>
          </w:tcPr>
          <w:p>
            <w:pPr>
              <w:widowControl w:val="false"/>
              <w:pBdr/>
              <w:spacing w:after="120"/>
              <w:ind/>
              <w:jc w:val="center"/>
              <w:rPr>
                <w:sz w:val="26"/>
                <w:szCs w:val="26"/>
              </w:rPr>
            </w:pPr>
            <w:r>
              <w:rPr>
                <w:sz w:val="26"/>
                <w:szCs w:val="26"/>
              </w:rPr>
            </w:r>
            <w:r>
              <w:rPr>
                <w:sz w:val="26"/>
                <w:szCs w:val="26"/>
              </w:rPr>
            </w:r>
          </w:p>
        </w:tc>
      </w:tr>
    </w:tbl>
    <w:p>
      <w:pPr>
        <w:pBdr/>
        <w:tabs>
          <w:tab w:val="left" w:leader="dot" w:pos="9072"/>
        </w:tabs>
        <w:spacing w:after="120" w:before="120"/>
        <w:ind/>
        <w:jc w:val="both"/>
        <w:rPr>
          <w:sz w:val="26"/>
          <w:szCs w:val="26"/>
        </w:rPr>
      </w:pPr>
      <w:r>
        <w:rPr>
          <w:rFonts w:eastAsia="Times New Roman"/>
          <w:b/>
          <w:bCs/>
          <w:sz w:val="26"/>
          <w:szCs w:val="26"/>
          <w:lang w:eastAsia="zh-CN"/>
        </w:rPr>
        <w:t xml:space="preserve">8. Cổ đông sáng lập </w:t>
      </w:r>
      <w:r>
        <w:rPr>
          <w:rFonts w:eastAsia="Times New Roman"/>
          <w:bCs/>
          <w:sz w:val="26"/>
          <w:szCs w:val="26"/>
          <w:lang w:eastAsia="zh-CN"/>
        </w:rPr>
        <w:t xml:space="preserve">(</w:t>
      </w:r>
      <w:r>
        <w:rPr>
          <w:rFonts w:eastAsia="Times New Roman"/>
          <w:i/>
          <w:iCs/>
          <w:sz w:val="26"/>
          <w:szCs w:val="26"/>
          <w:lang w:eastAsia="zh-CN"/>
        </w:rPr>
        <w:t xml:space="preserve">kê khai theo Phụ lục I-7 ban hành kèm theo Thông tư số 01/2021/TT-BKHĐT</w:t>
      </w:r>
      <w:r>
        <w:rPr>
          <w:rFonts w:eastAsia="Times New Roman"/>
          <w:iCs/>
          <w:sz w:val="26"/>
          <w:szCs w:val="26"/>
          <w:lang w:eastAsia="zh-CN"/>
        </w:rPr>
        <w:t xml:space="preserve">)</w:t>
      </w:r>
      <w:r>
        <w:rPr>
          <w:rFonts w:eastAsia="Times New Roman"/>
          <w:b/>
          <w:iCs/>
          <w:sz w:val="26"/>
          <w:szCs w:val="26"/>
          <w:lang w:eastAsia="zh-CN"/>
        </w:rPr>
        <w:t xml:space="preserve">:</w:t>
      </w:r>
      <w:r>
        <w:rPr>
          <w:rFonts w:eastAsia="Times New Roman"/>
          <w:iCs/>
          <w:sz w:val="26"/>
          <w:szCs w:val="26"/>
          <w:lang w:eastAsia="zh-CN"/>
        </w:rPr>
        <w:t xml:space="preserve"> Gửi kèm</w:t>
      </w:r>
      <w:r>
        <w:rPr>
          <w:rFonts w:eastAsia="Times New Roman"/>
          <w:i/>
          <w:iCs/>
          <w:sz w:val="26"/>
          <w:szCs w:val="26"/>
          <w:lang w:eastAsia="zh-CN"/>
        </w:rPr>
        <w:t xml:space="preserve"> (nếu có)</w:t>
      </w:r>
      <w:r>
        <w:rPr>
          <w:rFonts w:eastAsia="Times New Roman"/>
          <w:iCs/>
          <w:sz w:val="26"/>
          <w:szCs w:val="26"/>
          <w:lang w:eastAsia="zh-CN"/>
        </w:rPr>
        <w:t xml:space="preserve">.</w:t>
      </w:r>
      <w:r>
        <w:rPr>
          <w:sz w:val="26"/>
          <w:szCs w:val="26"/>
        </w:rPr>
      </w:r>
    </w:p>
    <w:p>
      <w:pPr>
        <w:pBdr/>
        <w:tabs>
          <w:tab w:val="left" w:leader="dot" w:pos="8789"/>
        </w:tabs>
        <w:spacing w:after="120"/>
        <w:ind/>
        <w:jc w:val="both"/>
        <w:rPr>
          <w:sz w:val="26"/>
          <w:szCs w:val="26"/>
        </w:rPr>
      </w:pPr>
      <w:r>
        <w:rPr>
          <w:rFonts w:eastAsia="Times New Roman"/>
          <w:iCs/>
          <w:sz w:val="26"/>
          <w:szCs w:val="26"/>
          <w:lang w:eastAsia="zh-CN"/>
        </w:rPr>
        <w:t xml:space="preserve">- Thông tin về người đại diện theo pháp luật/người đại diện theo uỷ quyền của cổ đông sáng lập là tổ chức</w:t>
      </w:r>
      <w:r>
        <w:rPr>
          <w:rFonts w:eastAsia="Times New Roman"/>
          <w:spacing w:val="-8"/>
          <w:sz w:val="26"/>
          <w:szCs w:val="26"/>
          <w:lang w:val="fr-FR" w:eastAsia="zh-CN"/>
        </w:rPr>
        <w:t xml:space="preserve"> </w:t>
      </w:r>
      <w:r>
        <w:rPr>
          <w:rFonts w:eastAsia="Times New Roman"/>
          <w:i/>
          <w:iCs/>
          <w:sz w:val="26"/>
          <w:szCs w:val="26"/>
          <w:lang w:eastAsia="zh-CN"/>
        </w:rPr>
        <w:t xml:space="preserve">(</w:t>
      </w:r>
      <w:r>
        <w:rPr>
          <w:rFonts w:eastAsia="Times New Roman"/>
          <w:i/>
          <w:iCs/>
          <w:sz w:val="26"/>
          <w:szCs w:val="26"/>
          <w:lang w:eastAsia="zh-CN"/>
        </w:rPr>
        <w:t xml:space="preserve">kê khai theo Phụ lục I-10 ban hành kèm theo Thông tư số 01/2021/TT-BKHĐT</w:t>
      </w:r>
      <w:r>
        <w:rPr>
          <w:rFonts w:eastAsia="Times New Roman"/>
          <w:i/>
          <w:iCs/>
          <w:sz w:val="26"/>
          <w:szCs w:val="26"/>
          <w:lang w:eastAsia="zh-CN"/>
        </w:rPr>
        <w:t xml:space="preserve">)</w:t>
      </w:r>
      <w:r>
        <w:rPr>
          <w:rFonts w:eastAsia="Times New Roman"/>
          <w:spacing w:val="-8"/>
          <w:sz w:val="26"/>
          <w:szCs w:val="26"/>
          <w:lang w:val="fr-FR" w:eastAsia="zh-CN"/>
        </w:rPr>
        <w:t xml:space="preserve">: </w:t>
      </w:r>
      <w:r>
        <w:rPr>
          <w:rFonts w:eastAsia="Times New Roman"/>
          <w:iCs/>
          <w:sz w:val="26"/>
          <w:szCs w:val="26"/>
          <w:lang w:eastAsia="zh-CN"/>
        </w:rPr>
        <w:t xml:space="preserve">Gửi kèm</w:t>
      </w:r>
      <w:r>
        <w:rPr>
          <w:rFonts w:eastAsia="Times New Roman"/>
          <w:spacing w:val="-8"/>
          <w:sz w:val="26"/>
          <w:szCs w:val="26"/>
          <w:lang w:val="fr-FR" w:eastAsia="zh-CN"/>
        </w:rPr>
        <w:t xml:space="preserve"> </w:t>
      </w:r>
      <w:r>
        <w:rPr>
          <w:rFonts w:eastAsia="Times New Roman"/>
          <w:i/>
          <w:iCs/>
          <w:sz w:val="26"/>
          <w:szCs w:val="26"/>
          <w:lang w:eastAsia="zh-CN"/>
        </w:rPr>
        <w:t xml:space="preserve">(nếu có)</w:t>
      </w:r>
      <w:r>
        <w:rPr>
          <w:rFonts w:eastAsia="Times New Roman"/>
          <w:iCs/>
          <w:sz w:val="26"/>
          <w:szCs w:val="26"/>
          <w:lang w:eastAsia="zh-CN"/>
        </w:rPr>
        <w:t xml:space="preserve">.</w:t>
      </w:r>
      <w:r>
        <w:rPr>
          <w:sz w:val="26"/>
          <w:szCs w:val="26"/>
        </w:rPr>
      </w:r>
    </w:p>
    <w:p>
      <w:pPr>
        <w:pBdr/>
        <w:spacing w:after="120"/>
        <w:ind/>
        <w:jc w:val="both"/>
        <w:rPr>
          <w:sz w:val="26"/>
          <w:szCs w:val="26"/>
        </w:rPr>
      </w:pPr>
      <w:r>
        <w:rPr>
          <w:rFonts w:eastAsia="Times New Roman"/>
          <w:b/>
          <w:bCs/>
          <w:iCs/>
          <w:sz w:val="26"/>
          <w:szCs w:val="26"/>
          <w:lang w:eastAsia="zh-CN"/>
        </w:rPr>
        <w:t xml:space="preserve">9. Cổ đông là nhà đầu tư nước ngoài</w:t>
      </w:r>
      <w:r>
        <w:rPr>
          <w:rFonts w:eastAsia="Times New Roman"/>
          <w:iCs/>
          <w:sz w:val="26"/>
          <w:szCs w:val="26"/>
          <w:lang w:eastAsia="zh-CN"/>
        </w:rPr>
        <w:t xml:space="preserve"> </w:t>
      </w:r>
      <w:r>
        <w:rPr>
          <w:rFonts w:eastAsia="Times New Roman"/>
          <w:spacing w:val="-8"/>
          <w:sz w:val="26"/>
          <w:szCs w:val="26"/>
          <w:lang w:val="fr-FR" w:eastAsia="zh-CN"/>
        </w:rPr>
        <w:t xml:space="preserve">(</w:t>
      </w:r>
      <w:r>
        <w:rPr>
          <w:rFonts w:eastAsia="Times New Roman"/>
          <w:i/>
          <w:iCs/>
          <w:sz w:val="26"/>
          <w:szCs w:val="26"/>
          <w:lang w:eastAsia="zh-CN"/>
        </w:rPr>
        <w:t xml:space="preserve">kê khai theo Phụ lục I-8 ban hành kèm theo Thông tư số 01/2021/TT-BKHĐT</w:t>
      </w:r>
      <w:r>
        <w:rPr>
          <w:rFonts w:eastAsia="Times New Roman"/>
          <w:iCs/>
          <w:sz w:val="26"/>
          <w:szCs w:val="26"/>
          <w:lang w:eastAsia="zh-CN"/>
        </w:rPr>
        <w:t xml:space="preserve">)</w:t>
      </w:r>
      <w:r>
        <w:rPr>
          <w:rFonts w:eastAsia="Times New Roman"/>
          <w:spacing w:val="-8"/>
          <w:sz w:val="26"/>
          <w:szCs w:val="26"/>
          <w:lang w:val="fr-FR" w:eastAsia="zh-CN"/>
        </w:rPr>
        <w:t xml:space="preserve">: Gửi kèm </w:t>
      </w:r>
      <w:r>
        <w:rPr>
          <w:rFonts w:eastAsia="Times New Roman"/>
          <w:i/>
          <w:iCs/>
          <w:sz w:val="26"/>
          <w:szCs w:val="26"/>
          <w:lang w:eastAsia="zh-CN"/>
        </w:rPr>
        <w:t xml:space="preserve">(nếu có)</w:t>
      </w:r>
      <w:r>
        <w:rPr>
          <w:rFonts w:eastAsia="Times New Roman"/>
          <w:iCs/>
          <w:sz w:val="26"/>
          <w:szCs w:val="26"/>
          <w:lang w:eastAsia="zh-CN"/>
        </w:rPr>
        <w:t xml:space="preserve">.</w:t>
      </w:r>
      <w:r>
        <w:rPr>
          <w:sz w:val="26"/>
          <w:szCs w:val="26"/>
        </w:rPr>
      </w:r>
    </w:p>
    <w:p>
      <w:pPr>
        <w:pBdr/>
        <w:tabs>
          <w:tab w:val="left" w:leader="dot" w:pos="8789"/>
        </w:tabs>
        <w:spacing w:after="120"/>
        <w:ind/>
        <w:jc w:val="both"/>
        <w:rPr>
          <w:sz w:val="26"/>
          <w:szCs w:val="26"/>
        </w:rPr>
      </w:pPr>
      <w:r>
        <w:rPr>
          <w:rFonts w:eastAsia="Times New Roman"/>
          <w:iCs/>
          <w:sz w:val="26"/>
          <w:szCs w:val="26"/>
          <w:lang w:eastAsia="zh-CN"/>
        </w:rPr>
        <w:t xml:space="preserve">- Thông tin về người đại diện theo pháp luật/người đại diện theo uỷ quyền của cổ đông là nhà đầu tư nước ngoài là tổ chức </w:t>
      </w:r>
      <w:r>
        <w:rPr>
          <w:rFonts w:eastAsia="Times New Roman"/>
          <w:i/>
          <w:iCs/>
          <w:sz w:val="26"/>
          <w:szCs w:val="26"/>
          <w:lang w:eastAsia="zh-CN"/>
        </w:rPr>
        <w:t xml:space="preserve">(</w:t>
      </w:r>
      <w:r>
        <w:rPr>
          <w:rFonts w:eastAsia="Times New Roman"/>
          <w:i/>
          <w:iCs/>
          <w:sz w:val="26"/>
          <w:szCs w:val="26"/>
          <w:lang w:eastAsia="zh-CN"/>
        </w:rPr>
        <w:t xml:space="preserve">kê khai theo Phụ lục I-10 ban hành kèm theo Thông tư số 01/2021/TT-BKHĐT</w:t>
      </w:r>
      <w:r>
        <w:rPr>
          <w:rFonts w:eastAsia="Times New Roman"/>
          <w:i/>
          <w:iCs/>
          <w:sz w:val="26"/>
          <w:szCs w:val="26"/>
          <w:lang w:eastAsia="zh-CN"/>
        </w:rPr>
        <w:t xml:space="preserve">)</w:t>
      </w:r>
      <w:r>
        <w:rPr>
          <w:rFonts w:eastAsia="Times New Roman"/>
          <w:spacing w:val="-8"/>
          <w:sz w:val="26"/>
          <w:szCs w:val="26"/>
          <w:lang w:val="fr-FR" w:eastAsia="zh-CN"/>
        </w:rPr>
        <w:t xml:space="preserve">: </w:t>
      </w:r>
      <w:r>
        <w:rPr>
          <w:rFonts w:eastAsia="Times New Roman"/>
          <w:iCs/>
          <w:sz w:val="26"/>
          <w:szCs w:val="26"/>
          <w:lang w:eastAsia="zh-CN"/>
        </w:rPr>
        <w:t xml:space="preserve">Gửi kèm</w:t>
      </w:r>
      <w:r>
        <w:rPr>
          <w:rFonts w:eastAsia="Times New Roman"/>
          <w:spacing w:val="-8"/>
          <w:sz w:val="26"/>
          <w:szCs w:val="26"/>
          <w:lang w:val="fr-FR" w:eastAsia="zh-CN"/>
        </w:rPr>
        <w:t xml:space="preserve"> </w:t>
      </w:r>
      <w:r>
        <w:rPr>
          <w:rFonts w:eastAsia="Times New Roman"/>
          <w:i/>
          <w:iCs/>
          <w:sz w:val="26"/>
          <w:szCs w:val="26"/>
          <w:lang w:eastAsia="zh-CN"/>
        </w:rPr>
        <w:t xml:space="preserve">(nếu có)</w:t>
      </w:r>
      <w:r>
        <w:rPr>
          <w:rFonts w:eastAsia="Times New Roman"/>
          <w:iCs/>
          <w:sz w:val="26"/>
          <w:szCs w:val="26"/>
          <w:lang w:eastAsia="zh-CN"/>
        </w:rPr>
        <w:t xml:space="preserve">.</w:t>
      </w:r>
      <w:r>
        <w:rPr>
          <w:sz w:val="26"/>
          <w:szCs w:val="26"/>
        </w:rPr>
      </w:r>
    </w:p>
    <w:p>
      <w:pPr>
        <w:pBdr/>
        <w:tabs>
          <w:tab w:val="left" w:leader="dot" w:pos="8789"/>
        </w:tabs>
        <w:spacing w:after="120"/>
        <w:ind/>
        <w:jc w:val="both"/>
        <w:rPr>
          <w:sz w:val="26"/>
          <w:szCs w:val="26"/>
        </w:rPr>
      </w:pPr>
      <w:r>
        <w:rPr>
          <w:rFonts w:eastAsia="Times New Roman"/>
          <w:iCs/>
          <w:sz w:val="26"/>
          <w:szCs w:val="26"/>
          <w:lang w:eastAsia="zh-CN"/>
        </w:rPr>
        <w:t xml:space="preserve">- Thông tin về Giấy chứng nhận đăng ký đầu tư </w:t>
      </w:r>
      <w:r>
        <w:rPr>
          <w:rFonts w:eastAsia="Times New Roman"/>
          <w:sz w:val="26"/>
          <w:szCs w:val="26"/>
          <w:lang w:eastAsia="zh-CN"/>
        </w:rPr>
        <w:t xml:space="preserve">(</w:t>
      </w:r>
      <w:r>
        <w:rPr>
          <w:rFonts w:eastAsia="Times New Roman"/>
          <w:i/>
          <w:sz w:val="26"/>
          <w:szCs w:val="26"/>
          <w:lang w:eastAsia="zh-CN"/>
        </w:rPr>
        <w:t xml:space="preserve">kê khai trong trường hợp cổ đông là nhà đầu tư nước ngoài được cấp Giấy chứng nhận đăng ký đầu tư theo quy định của Luật Đầu tư</w:t>
      </w:r>
      <w:r>
        <w:rPr>
          <w:rFonts w:eastAsia="Times New Roman"/>
          <w:sz w:val="26"/>
          <w:szCs w:val="26"/>
          <w:lang w:eastAsia="zh-CN"/>
        </w:rPr>
        <w:t xml:space="preserve">):</w:t>
      </w:r>
      <w:r>
        <w:rPr>
          <w:sz w:val="26"/>
          <w:szCs w:val="26"/>
        </w:rPr>
      </w:r>
    </w:p>
    <w:p>
      <w:pPr>
        <w:pBdr/>
        <w:tabs>
          <w:tab w:val="left" w:leader="dot" w:pos="9638"/>
        </w:tabs>
        <w:spacing w:after="120"/>
        <w:ind/>
        <w:jc w:val="both"/>
        <w:rPr>
          <w:sz w:val="26"/>
          <w:szCs w:val="26"/>
        </w:rPr>
      </w:pPr>
      <w:r>
        <w:rPr>
          <w:rFonts w:eastAsia="Times New Roman"/>
          <w:sz w:val="26"/>
          <w:szCs w:val="26"/>
          <w:lang w:val="fr-FR" w:eastAsia="zh-CN"/>
        </w:rPr>
        <w:t xml:space="preserve">Mã số dự án: </w:t>
      </w:r>
      <w:r>
        <w:rPr>
          <w:rFonts w:eastAsia="Times New Roman"/>
          <w:sz w:val="26"/>
          <w:szCs w:val="26"/>
          <w:lang w:val="fr-FR" w:eastAsia="zh-CN"/>
        </w:rPr>
        <w:tab/>
      </w:r>
      <w:r>
        <w:rPr>
          <w:sz w:val="26"/>
          <w:szCs w:val="26"/>
        </w:rPr>
      </w:r>
    </w:p>
    <w:p>
      <w:pPr>
        <w:pBdr/>
        <w:tabs>
          <w:tab w:val="left" w:leader="dot" w:pos="9638"/>
        </w:tabs>
        <w:spacing w:after="120"/>
        <w:ind/>
        <w:jc w:val="both"/>
        <w:rPr>
          <w:sz w:val="26"/>
          <w:szCs w:val="26"/>
        </w:rPr>
      </w:pPr>
      <w:r>
        <w:rPr>
          <w:rFonts w:eastAsia="Times New Roman"/>
          <w:sz w:val="26"/>
          <w:szCs w:val="26"/>
          <w:lang w:val="fr-FR" w:eastAsia="zh-CN"/>
        </w:rPr>
        <w:t xml:space="preserve">Ngày cấp</w:t>
      </w:r>
      <w:r>
        <w:rPr>
          <w:rFonts w:eastAsia="Times New Roman"/>
          <w:sz w:val="26"/>
          <w:szCs w:val="26"/>
          <w:lang w:val="fr-FR" w:eastAsia="zh-CN"/>
        </w:rPr>
        <w:t xml:space="preserve">:</w:t>
      </w:r>
      <w:r>
        <w:rPr>
          <w:rFonts w:eastAsia="Times New Roman"/>
          <w:sz w:val="26"/>
          <w:szCs w:val="26"/>
          <w:lang w:val="fr-FR" w:eastAsia="zh-CN"/>
        </w:rPr>
        <w:t xml:space="preserve"> </w:t>
      </w:r>
      <w:r>
        <w:rPr>
          <w:rFonts w:eastAsia="Times New Roman"/>
          <w:sz w:val="26"/>
          <w:szCs w:val="26"/>
          <w:lang w:val="fr-FR" w:eastAsia="zh-CN"/>
        </w:rPr>
        <w:t xml:space="preserve">....../....../............ </w:t>
      </w:r>
      <w:r>
        <w:rPr>
          <w:rFonts w:eastAsia="Times New Roman"/>
          <w:sz w:val="26"/>
          <w:szCs w:val="26"/>
          <w:lang w:val="fr-FR" w:eastAsia="zh-CN"/>
        </w:rPr>
        <w:t xml:space="preserve">Cơ quan cấp: </w:t>
      </w:r>
      <w:r>
        <w:rPr>
          <w:rFonts w:eastAsia="Times New Roman"/>
          <w:sz w:val="26"/>
          <w:szCs w:val="26"/>
          <w:lang w:val="fr-FR" w:eastAsia="zh-CN"/>
        </w:rPr>
        <w:tab/>
      </w:r>
      <w:r>
        <w:rPr>
          <w:sz w:val="26"/>
          <w:szCs w:val="26"/>
        </w:rPr>
      </w:r>
    </w:p>
    <w:p>
      <w:pPr>
        <w:pBdr/>
        <w:spacing w:after="120"/>
        <w:ind/>
        <w:jc w:val="both"/>
        <w:rPr>
          <w:sz w:val="26"/>
          <w:szCs w:val="26"/>
        </w:rPr>
      </w:pPr>
      <w:r>
        <w:rPr>
          <w:rFonts w:eastAsia="Times New Roman"/>
          <w:b/>
          <w:bCs/>
          <w:sz w:val="26"/>
          <w:szCs w:val="26"/>
          <w:lang w:eastAsia="zh-CN"/>
        </w:rPr>
        <w:t xml:space="preserve">10. </w:t>
      </w:r>
      <w:r>
        <w:rPr>
          <w:rFonts w:eastAsia="Times New Roman"/>
          <w:b/>
          <w:sz w:val="26"/>
          <w:szCs w:val="26"/>
          <w:lang w:eastAsia="zh-CN"/>
        </w:rPr>
        <w:t xml:space="preserve">Người đại diện theo pháp luật</w:t>
      </w:r>
      <w:r>
        <w:rPr>
          <w:rStyle w:val="822"/>
          <w:rFonts w:eastAsia="Times New Roman"/>
          <w:b/>
          <w:sz w:val="26"/>
          <w:szCs w:val="26"/>
          <w:lang w:eastAsia="zh-CN"/>
        </w:rPr>
        <w:footnoteReference w:customMarkFollows="1" w:id="7"/>
        <w:t xml:space="preserve">6</w:t>
      </w:r>
      <w:r>
        <w:rPr>
          <w:rFonts w:eastAsia="Times New Roman"/>
          <w:b/>
          <w:sz w:val="26"/>
          <w:szCs w:val="26"/>
          <w:lang w:eastAsia="zh-CN"/>
        </w:rPr>
        <w:t xml:space="preserve">:</w:t>
      </w:r>
      <w:r>
        <w:rPr>
          <w:sz w:val="26"/>
          <w:szCs w:val="26"/>
        </w:rPr>
      </w:r>
    </w:p>
    <w:p>
      <w:pPr>
        <w:pBdr/>
        <w:tabs>
          <w:tab w:val="left" w:leader="dot" w:pos="8789"/>
        </w:tabs>
        <w:spacing w:after="120"/>
        <w:ind/>
        <w:rPr>
          <w:sz w:val="26"/>
          <w:szCs w:val="26"/>
        </w:rPr>
      </w:pPr>
      <w:r>
        <w:rPr>
          <w:rFonts w:eastAsia="Times New Roman"/>
          <w:sz w:val="26"/>
          <w:szCs w:val="26"/>
          <w:lang w:eastAsia="zh-CN"/>
        </w:rPr>
        <w:t xml:space="preserve">{</w:t>
      </w:r>
      <w:r>
        <w:rPr>
          <w:rFonts w:eastAsia="Times New Roman"/>
          <w:sz w:val="26"/>
          <w:szCs w:val="26"/>
          <w:lang w:eastAsia="zh-CN"/>
        </w:rPr>
        <w:t xml:space="preserve">#legal_respon}</w:t>
      </w:r>
      <w:r>
        <w:rPr>
          <w:rFonts w:eastAsia="Times New Roman"/>
          <w:sz w:val="26"/>
          <w:szCs w:val="26"/>
          <w:lang w:eastAsia="zh-CN"/>
        </w:rPr>
        <w:t xml:space="preserve">{</w:t>
      </w:r>
      <w:r>
        <w:rPr>
          <w:rFonts w:eastAsia="Times New Roman"/>
          <w:sz w:val="26"/>
          <w:szCs w:val="26"/>
          <w:lang w:eastAsia="zh-CN"/>
        </w:rPr>
        <w:t xml:space="preserve">#legal_respon.length == 1}Họ và tên (ghi bằng chữ in hoa): </w:t>
      </w:r>
      <w:r>
        <w:rPr>
          <w:rFonts w:eastAsia="Times New Roman"/>
          <w:sz w:val="26"/>
          <w:szCs w:val="26"/>
          <w:lang w:eastAsia="zh-CN"/>
        </w:rPr>
        <w:t xml:space="preserve">{</w:t>
      </w:r>
      <w:r>
        <w:rPr>
          <w:rFonts w:eastAsia="Times New Roman"/>
          <w:sz w:val="26"/>
          <w:szCs w:val="26"/>
          <w:lang w:eastAsia="zh-CN"/>
        </w:rPr>
        <w:t xml:space="preserve">/}</w:t>
      </w:r>
      <w:r>
        <w:rPr>
          <w:rFonts w:eastAsia="Times New Roman"/>
          <w:sz w:val="26"/>
          <w:szCs w:val="26"/>
          <w:lang w:eastAsia="zh-CN"/>
        </w:rPr>
        <w:t xml:space="preserve">{</w:t>
      </w:r>
      <w:r>
        <w:rPr>
          <w:rFonts w:eastAsia="Times New Roman"/>
          <w:sz w:val="26"/>
          <w:szCs w:val="26"/>
          <w:lang w:eastAsia="zh-CN"/>
        </w:rPr>
        <w:t xml:space="preserve">#legal_respon.length &gt; 1}</w:t>
      </w:r>
      <w:r>
        <w:rPr>
          <w:rFonts w:eastAsia="Times New Roman"/>
          <w:sz w:val="26"/>
          <w:szCs w:val="26"/>
          <w:lang w:eastAsia="zh-CN"/>
        </w:rPr>
        <w:t xml:space="preserve">{</w:t>
      </w:r>
      <w:r>
        <w:rPr>
          <w:rFonts w:eastAsia="Times New Roman"/>
          <w:sz w:val="26"/>
          <w:szCs w:val="26"/>
          <w:lang w:eastAsia="zh-CN"/>
        </w:rPr>
        <w:t xml:space="preserve">index}/ Họ và tên (ghi bằng chữ in hoa): </w:t>
      </w:r>
      <w:r>
        <w:rPr>
          <w:rFonts w:eastAsia="Times New Roman"/>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w:t>
      </w:r>
      <w:r>
        <w:rPr>
          <w:rFonts w:eastAsia="Times New Roman"/>
          <w:sz w:val="26"/>
          <w:szCs w:val="26"/>
          <w:lang w:eastAsia="zh-CN"/>
        </w:rPr>
        <w:t xml:space="preserve">name | upper}           Giới tính: </w:t>
      </w:r>
      <w:r>
        <w:rPr>
          <w:rFonts w:eastAsia="Times New Roman"/>
          <w:sz w:val="26"/>
          <w:szCs w:val="26"/>
          <w:lang w:eastAsia="zh-CN"/>
        </w:rPr>
        <w:t xml:space="preserve">{</w:t>
      </w:r>
      <w:r>
        <w:rPr>
          <w:rFonts w:eastAsia="Times New Roman"/>
          <w:sz w:val="26"/>
          <w:szCs w:val="26"/>
          <w:lang w:eastAsia="zh-CN"/>
        </w:rPr>
        <w:t xml:space="preserve">gender}</w:t>
      </w:r>
      <w:r>
        <w:rPr>
          <w:sz w:val="26"/>
          <w:szCs w:val="26"/>
        </w:rPr>
      </w:r>
    </w:p>
    <w:p>
      <w:pPr>
        <w:pBdr/>
        <w:tabs>
          <w:tab w:val="left" w:leader="dot" w:pos="8789"/>
        </w:tabs>
        <w:spacing w:after="120"/>
        <w:ind/>
        <w:jc w:val="both"/>
        <w:rPr>
          <w:sz w:val="26"/>
          <w:szCs w:val="26"/>
        </w:rPr>
      </w:pPr>
      <w:r>
        <w:rPr>
          <w:rFonts w:eastAsia="Times New Roman"/>
          <w:sz w:val="26"/>
          <w:szCs w:val="26"/>
          <w:lang w:eastAsia="zh-CN"/>
        </w:rPr>
        <w:t xml:space="preserve">Chức danh: </w:t>
      </w:r>
      <w:r>
        <w:rPr>
          <w:rFonts w:eastAsia="Times New Roman"/>
          <w:sz w:val="26"/>
          <w:szCs w:val="26"/>
          <w:lang w:eastAsia="zh-CN"/>
        </w:rPr>
        <w:t xml:space="preserve">{</w:t>
      </w:r>
      <w:r>
        <w:rPr>
          <w:rFonts w:eastAsia="Times New Roman"/>
          <w:sz w:val="26"/>
          <w:szCs w:val="26"/>
          <w:lang w:eastAsia="zh-CN"/>
        </w:rPr>
        <w:t xml:space="preserve">title}</w:t>
      </w:r>
      <w:r>
        <w:rPr>
          <w:sz w:val="26"/>
          <w:szCs w:val="26"/>
        </w:rPr>
      </w:r>
    </w:p>
    <w:p>
      <w:pPr>
        <w:pBdr/>
        <w:tabs>
          <w:tab w:val="left" w:leader="dot" w:pos="709"/>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sz w:val="26"/>
          <w:szCs w:val="26"/>
        </w:rPr>
      </w:pPr>
      <w:r>
        <w:rPr>
          <w:rFonts w:eastAsia="Times New Roman"/>
          <w:sz w:val="26"/>
          <w:szCs w:val="26"/>
          <w:lang w:eastAsia="zh-CN"/>
        </w:rPr>
        <w:t xml:space="preserve">Sinh ngày: </w:t>
      </w:r>
      <w:r>
        <w:rPr>
          <w:rFonts w:eastAsia="Times New Roman"/>
          <w:sz w:val="26"/>
          <w:szCs w:val="26"/>
          <w:lang w:eastAsia="zh-CN"/>
        </w:rPr>
        <w:t xml:space="preserve">{</w:t>
      </w:r>
      <w:r>
        <w:rPr>
          <w:rFonts w:eastAsia="Times New Roman"/>
          <w:sz w:val="26"/>
          <w:szCs w:val="26"/>
          <w:lang w:eastAsia="zh-CN"/>
        </w:rPr>
        <w:t xml:space="preserve">birth_day | formatDate: 'DD/MM/YYYY'}    Dân tộc:  </w:t>
      </w:r>
      <w:r>
        <w:rPr>
          <w:rFonts w:eastAsia="Times New Roman"/>
          <w:sz w:val="26"/>
          <w:szCs w:val="26"/>
          <w:lang w:eastAsia="zh-CN"/>
        </w:rPr>
        <w:t xml:space="preserve">{</w:t>
      </w:r>
      <w:r>
        <w:rPr>
          <w:rFonts w:eastAsia="Times New Roman"/>
          <w:sz w:val="26"/>
          <w:szCs w:val="26"/>
          <w:lang w:eastAsia="zh-CN"/>
        </w:rPr>
        <w:t xml:space="preserve">per_type}    Quốc tịch: Việt Nam </w:t>
      </w:r>
      <w:r>
        <w:rPr>
          <w:sz w:val="26"/>
          <w:szCs w:val="26"/>
        </w:rPr>
      </w:r>
    </w:p>
    <w:p>
      <w:pPr>
        <w:pBdr/>
        <w:tabs>
          <w:tab w:val="left" w:leader="dot" w:pos="709"/>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sz w:val="26"/>
          <w:szCs w:val="26"/>
        </w:rPr>
      </w:pPr>
      <w:r>
        <w:rPr>
          <w:rFonts w:eastAsia="Times New Roman"/>
          <w:sz w:val="26"/>
          <w:szCs w:val="26"/>
          <w:lang w:eastAsia="zh-CN"/>
        </w:rPr>
        <w:t xml:space="preserve">Loại giấy tờ pháp lý của cá nhân:</w:t>
      </w:r>
      <w:r>
        <w:rPr>
          <w:rFonts w:eastAsia="Times New Roman"/>
          <w:sz w:val="26"/>
          <w:szCs w:val="26"/>
          <w:lang w:eastAsia="zh-CN"/>
        </w:rPr>
        <w:tab/>
      </w:r>
      <w:r>
        <w:rPr>
          <w:sz w:val="26"/>
          <w:szCs w:val="26"/>
        </w:rPr>
      </w:r>
    </w:p>
    <w:tbl>
      <w:tblPr>
        <w:tblW w:w="8579" w:type="dxa"/>
        <w:tblInd w:w="709" w:type="dxa"/>
        <w:tblBorders/>
        <w:tblLayout w:type="fixed"/>
        <w:tblLook w:val="04A0" w:firstRow="1" w:lastRow="0" w:firstColumn="1" w:lastColumn="0" w:noHBand="0" w:noVBand="1"/>
      </w:tblPr>
      <w:tblGrid>
        <w:gridCol w:w="4236"/>
        <w:gridCol w:w="4343"/>
      </w:tblGrid>
      <w:tr>
        <w:trPr/>
        <w:tc>
          <w:tcPr>
            <w:shd w:val="clear" w:color="auto" w:fill="auto"/>
            <w:tcBorders/>
            <w:tcW w:w="4236"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left="709"/>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Chứng minh nhân dân</w:t>
            </w:r>
            <w:r>
              <w:rPr>
                <w:sz w:val="26"/>
                <w:szCs w:val="26"/>
              </w:rPr>
            </w:r>
          </w:p>
        </w:tc>
        <w:tc>
          <w:tcPr>
            <w:shd w:val="clear" w:color="auto" w:fill="auto"/>
            <w:tcBorders/>
            <w:tcW w:w="4342"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left="709"/>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Căn cước công dân</w:t>
            </w:r>
            <w:r>
              <w:rPr>
                <w:sz w:val="26"/>
                <w:szCs w:val="26"/>
              </w:rPr>
            </w:r>
          </w:p>
        </w:tc>
      </w:tr>
      <w:tr>
        <w:trPr/>
        <w:tc>
          <w:tcPr>
            <w:shd w:val="clear" w:color="auto" w:fill="auto"/>
            <w:tcBorders/>
            <w:tcW w:w="4236"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left="709"/>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Hộ chiếu</w:t>
            </w:r>
            <w:r>
              <w:rPr>
                <w:sz w:val="26"/>
                <w:szCs w:val="26"/>
              </w:rPr>
            </w:r>
          </w:p>
        </w:tc>
        <w:tc>
          <w:tcPr>
            <w:shd w:val="clear" w:color="auto" w:fill="auto"/>
            <w:tcBorders/>
            <w:tcW w:w="4342"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center" w:leader="none" w:pos="4680"/>
                <w:tab w:val="left" w:leader="none" w:pos="5040"/>
                <w:tab w:val="left" w:leader="none" w:pos="5475"/>
                <w:tab w:val="left" w:leader="none" w:pos="8789"/>
                <w:tab w:val="right" w:leader="none" w:pos="9072"/>
                <w:tab w:val="right" w:leader="none" w:pos="9360"/>
              </w:tabs>
              <w:spacing w:after="120"/>
              <w:ind w:left="709"/>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Loại khác (</w:t>
            </w:r>
            <w:r>
              <w:rPr>
                <w:rFonts w:eastAsia="Times New Roman"/>
                <w:i/>
                <w:sz w:val="26"/>
                <w:szCs w:val="26"/>
                <w:lang w:eastAsia="zh-CN"/>
              </w:rPr>
              <w:t xml:space="preserve">ghi rõ</w:t>
            </w:r>
            <w:r>
              <w:rPr>
                <w:rFonts w:eastAsia="Times New Roman"/>
                <w:sz w:val="26"/>
                <w:szCs w:val="26"/>
                <w:lang w:eastAsia="zh-CN"/>
              </w:rPr>
              <w:t xml:space="preserve">):</w:t>
            </w:r>
            <w:r>
              <w:rPr>
                <w:rFonts w:eastAsia="Times New Roman"/>
                <w:sz w:val="26"/>
                <w:szCs w:val="26"/>
                <w:lang w:eastAsia="zh-CN"/>
              </w:rPr>
              <w:t xml:space="preserve"> ................</w:t>
            </w:r>
            <w:r>
              <w:rPr>
                <w:sz w:val="26"/>
                <w:szCs w:val="26"/>
              </w:rPr>
            </w:r>
          </w:p>
        </w:tc>
      </w:tr>
    </w:tbl>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Số giấy tờ pháp lý của cá nhân: </w:t>
      </w:r>
      <w:r>
        <w:rPr>
          <w:rFonts w:eastAsia="Times New Roman"/>
          <w:sz w:val="26"/>
          <w:szCs w:val="26"/>
          <w:lang w:eastAsia="zh-CN"/>
        </w:rPr>
        <w:t xml:space="preserve">{</w:t>
      </w:r>
      <w:r>
        <w:rPr>
          <w:rFonts w:eastAsia="Times New Roman"/>
          <w:sz w:val="26"/>
          <w:szCs w:val="26"/>
          <w:lang w:eastAsia="zh-CN"/>
        </w:rPr>
        <w:t xml:space="preserve">doc_code}</w:t>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Ngày cấp: </w:t>
      </w:r>
      <w:r>
        <w:rPr>
          <w:rFonts w:eastAsia="Times New Roman"/>
          <w:sz w:val="26"/>
          <w:szCs w:val="26"/>
          <w:lang w:eastAsia="zh-CN"/>
        </w:rPr>
        <w:t xml:space="preserve">{</w:t>
      </w:r>
      <w:r>
        <w:rPr>
          <w:rFonts w:eastAsia="Times New Roman"/>
          <w:sz w:val="26"/>
          <w:szCs w:val="26"/>
          <w:lang w:eastAsia="zh-CN"/>
        </w:rPr>
        <w:t xml:space="preserve">doc_time_provide | formatDate: 'DD/MM/YYYY'}    Nơi cấp: </w:t>
      </w:r>
      <w:r>
        <w:rPr>
          <w:rFonts w:eastAsia="Times New Roman"/>
          <w:sz w:val="26"/>
          <w:szCs w:val="26"/>
          <w:lang w:eastAsia="zh-CN"/>
        </w:rPr>
        <w:t xml:space="preserve">{</w:t>
      </w:r>
      <w:r>
        <w:rPr>
          <w:rFonts w:eastAsia="Times New Roman"/>
          <w:sz w:val="26"/>
          <w:szCs w:val="26"/>
          <w:lang w:eastAsia="zh-CN"/>
        </w:rPr>
        <w:t xml:space="preserve">doc_place_provide}    Ngày hết hạn (nếu có):  </w:t>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Địa chỉ thường trú: </w:t>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Số nhà, ngách, hẻm, ngõ, đường phố/tổ/xóm/ấp/thôn: </w:t>
      </w:r>
      <w:r>
        <w:rPr>
          <w:rFonts w:eastAsia="Times New Roman"/>
          <w:sz w:val="26"/>
          <w:szCs w:val="26"/>
          <w:lang w:eastAsia="zh-CN"/>
        </w:rPr>
        <w:t xml:space="preserve">{</w:t>
      </w:r>
      <w:r>
        <w:rPr>
          <w:rFonts w:eastAsia="Times New Roman"/>
          <w:sz w:val="26"/>
          <w:szCs w:val="26"/>
          <w:lang w:eastAsia="zh-CN"/>
        </w:rPr>
        <w:t xml:space="preserve">current.address}</w:t>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Xã/Phường/Thị trấn: </w:t>
      </w:r>
      <w:r>
        <w:rPr>
          <w:rFonts w:eastAsia="Times New Roman"/>
          <w:sz w:val="26"/>
          <w:szCs w:val="26"/>
          <w:lang w:eastAsia="zh-CN"/>
        </w:rPr>
        <w:t xml:space="preserve">{</w:t>
      </w:r>
      <w:r>
        <w:rPr>
          <w:rFonts w:eastAsia="Times New Roman"/>
          <w:sz w:val="26"/>
          <w:szCs w:val="26"/>
          <w:lang w:eastAsia="zh-CN"/>
        </w:rPr>
        <w:t xml:space="preserve">current.town}</w:t>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Quận/Huyện/Thị xã/Thành phố thuộc tỉnh: </w:t>
      </w:r>
      <w:r>
        <w:rPr>
          <w:rFonts w:eastAsia="Times New Roman"/>
          <w:sz w:val="26"/>
          <w:szCs w:val="26"/>
          <w:lang w:eastAsia="zh-CN"/>
        </w:rPr>
        <w:t xml:space="preserve">{</w:t>
      </w:r>
      <w:r>
        <w:rPr>
          <w:rFonts w:eastAsia="Times New Roman"/>
          <w:sz w:val="26"/>
          <w:szCs w:val="26"/>
          <w:lang w:eastAsia="zh-CN"/>
        </w:rPr>
        <w:t xml:space="preserve">current.district}</w:t>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Tỉnh/Thành phố: </w:t>
      </w:r>
      <w:r>
        <w:rPr>
          <w:rFonts w:eastAsia="Times New Roman"/>
          <w:sz w:val="26"/>
          <w:szCs w:val="26"/>
          <w:lang w:eastAsia="zh-CN"/>
        </w:rPr>
        <w:t xml:space="preserve">{</w:t>
      </w:r>
      <w:r>
        <w:rPr>
          <w:rFonts w:eastAsia="Times New Roman"/>
          <w:sz w:val="26"/>
          <w:szCs w:val="26"/>
          <w:lang w:eastAsia="zh-CN"/>
        </w:rPr>
        <w:t xml:space="preserve">current.city}</w:t>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Quốc gia: Việt Nam</w:t>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Địa chỉ liên lạc: </w:t>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Số nhà, ngách, hẻm, ngõ, đường phố/tổ/xóm/ấp/thôn: </w:t>
      </w:r>
      <w:r>
        <w:rPr>
          <w:rFonts w:eastAsia="Times New Roman"/>
          <w:sz w:val="26"/>
          <w:szCs w:val="26"/>
          <w:lang w:eastAsia="zh-CN"/>
        </w:rPr>
        <w:t xml:space="preserve">{</w:t>
      </w:r>
      <w:r>
        <w:rPr>
          <w:rFonts w:eastAsia="Times New Roman"/>
          <w:sz w:val="26"/>
          <w:szCs w:val="26"/>
          <w:lang w:eastAsia="zh-CN"/>
        </w:rPr>
        <w:t xml:space="preserve">contact.address}</w:t>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Xã/Phường/Thị trấn: </w:t>
      </w:r>
      <w:r>
        <w:rPr>
          <w:rFonts w:eastAsia="Times New Roman"/>
          <w:sz w:val="26"/>
          <w:szCs w:val="26"/>
          <w:lang w:eastAsia="zh-CN"/>
        </w:rPr>
        <w:t xml:space="preserve">{</w:t>
      </w:r>
      <w:r>
        <w:rPr>
          <w:rFonts w:eastAsia="Times New Roman"/>
          <w:sz w:val="26"/>
          <w:szCs w:val="26"/>
          <w:lang w:eastAsia="zh-CN"/>
        </w:rPr>
        <w:t xml:space="preserve">contact.town}</w:t>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Quận/Huyện/Thị xã/Thành phố thuộc tỉnh: </w:t>
      </w:r>
      <w:r>
        <w:rPr>
          <w:rFonts w:eastAsia="Times New Roman"/>
          <w:sz w:val="26"/>
          <w:szCs w:val="26"/>
          <w:lang w:eastAsia="zh-CN"/>
        </w:rPr>
        <w:t xml:space="preserve">{</w:t>
      </w:r>
      <w:r>
        <w:rPr>
          <w:rFonts w:eastAsia="Times New Roman"/>
          <w:sz w:val="26"/>
          <w:szCs w:val="26"/>
          <w:lang w:eastAsia="zh-CN"/>
        </w:rPr>
        <w:t xml:space="preserve">contact.district}</w:t>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Tỉnh/Thành phố: </w:t>
      </w:r>
      <w:r>
        <w:rPr>
          <w:rFonts w:eastAsia="Times New Roman"/>
          <w:sz w:val="26"/>
          <w:szCs w:val="26"/>
          <w:lang w:eastAsia="zh-CN"/>
        </w:rPr>
        <w:t xml:space="preserve">{</w:t>
      </w:r>
      <w:r>
        <w:rPr>
          <w:rFonts w:eastAsia="Times New Roman"/>
          <w:sz w:val="26"/>
          <w:szCs w:val="26"/>
          <w:lang w:eastAsia="zh-CN"/>
        </w:rPr>
        <w:t xml:space="preserve">contact.city}</w:t>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eastAsia="zh-CN"/>
        </w:rPr>
        <w:t xml:space="preserve">Quốc gia: Việt Nam</w:t>
      </w:r>
      <w:r>
        <w:rPr>
          <w:sz w:val="26"/>
          <w:szCs w:val="26"/>
        </w:rPr>
      </w:r>
    </w:p>
    <w:p>
      <w:pPr>
        <w:pBdr/>
        <w:tabs>
          <w:tab w:val="left" w:leader="dot" w:pos="4253"/>
          <w:tab w:val="left" w:leader="dot" w:pos="9638"/>
        </w:tabs>
        <w:spacing w:after="120"/>
        <w:ind/>
        <w:jc w:val="both"/>
        <w:rPr>
          <w:sz w:val="26"/>
          <w:szCs w:val="26"/>
        </w:rPr>
      </w:pPr>
      <w:r>
        <w:rPr>
          <w:rFonts w:eastAsia="Times New Roman"/>
          <w:sz w:val="26"/>
          <w:szCs w:val="26"/>
          <w:lang w:eastAsia="zh-CN"/>
        </w:rPr>
        <w:t xml:space="preserve">Điện thoại (nếu có): </w:t>
      </w:r>
      <w:r>
        <w:rPr>
          <w:rFonts w:eastAsia="Times New Roman"/>
          <w:sz w:val="26"/>
          <w:szCs w:val="26"/>
          <w:lang w:eastAsia="zh-CN"/>
        </w:rPr>
        <w:tab/>
      </w:r>
      <w:r>
        <w:rPr>
          <w:rFonts w:eastAsia="Times New Roman"/>
          <w:sz w:val="26"/>
          <w:szCs w:val="26"/>
          <w:lang w:eastAsia="zh-CN"/>
        </w:rPr>
        <w:t xml:space="preserve">Email (nếu có): </w:t>
      </w:r>
      <w:r>
        <w:rPr>
          <w:rFonts w:eastAsia="Times New Roman"/>
          <w:sz w:val="26"/>
          <w:szCs w:val="26"/>
          <w:lang w:eastAsia="zh-CN"/>
        </w:rPr>
        <w:tab/>
      </w:r>
      <w:r>
        <w:rPr>
          <w:sz w:val="26"/>
          <w:szCs w:val="26"/>
        </w:rPr>
      </w:r>
    </w:p>
    <w:p>
      <w:pPr>
        <w:pBdr/>
        <w:tabs>
          <w:tab w:val="left" w:leader="dot" w:pos="4536"/>
          <w:tab w:val="left" w:leader="dot" w:pos="8789"/>
        </w:tabs>
        <w:spacing w:after="120"/>
        <w:ind/>
        <w:jc w:val="both"/>
        <w:rPr>
          <w:sz w:val="26"/>
          <w:szCs w:val="26"/>
        </w:rPr>
      </w:pPr>
      <w:r>
        <w:rPr>
          <w:rFonts w:eastAsia="Times New Roman"/>
          <w:sz w:val="26"/>
          <w:szCs w:val="26"/>
          <w:lang w:val="fr-FR" w:eastAsia="zh-CN"/>
        </w:rPr>
        <w:t xml:space="preserve">{</w:t>
      </w:r>
      <w:r>
        <w:rPr>
          <w:rFonts w:eastAsia="Times New Roman"/>
          <w:sz w:val="26"/>
          <w:szCs w:val="26"/>
          <w:lang w:val="fr-FR" w:eastAsia="zh-CN"/>
        </w:rPr>
        <w:t xml:space="preserve">/}</w:t>
      </w:r>
      <w:r>
        <w:rPr>
          <w:sz w:val="26"/>
          <w:szCs w:val="26"/>
        </w:rPr>
      </w:r>
    </w:p>
    <w:p>
      <w:pPr>
        <w:pBdr/>
        <w:spacing w:after="120"/>
        <w:ind/>
        <w:jc w:val="both"/>
        <w:rPr>
          <w:sz w:val="26"/>
          <w:szCs w:val="26"/>
        </w:rPr>
      </w:pPr>
      <w:r>
        <w:rPr>
          <w:rFonts w:eastAsia="Times New Roman"/>
          <w:b/>
          <w:bCs/>
          <w:sz w:val="26"/>
          <w:szCs w:val="26"/>
          <w:lang w:val="fr-FR" w:eastAsia="zh-CN"/>
        </w:rPr>
        <w:t xml:space="preserve">11. Thông tin đăng ký thuế</w:t>
      </w:r>
      <w:r>
        <w:rPr>
          <w:rFonts w:eastAsia="Times New Roman"/>
          <w:sz w:val="26"/>
          <w:szCs w:val="26"/>
          <w:lang w:val="fr-FR" w:eastAsia="zh-CN"/>
        </w:rPr>
        <w:t xml:space="preserve">:</w:t>
      </w:r>
      <w:r>
        <w:rPr>
          <w:sz w:val="26"/>
          <w:szCs w:val="26"/>
        </w:rPr>
      </w:r>
    </w:p>
    <w:tbl>
      <w:tblPr>
        <w:tblW w:w="5000" w:type="pct"/>
        <w:tblBorders/>
        <w:tblLook w:val="0000" w:firstRow="0" w:lastRow="0" w:firstColumn="0" w:lastColumn="0" w:noHBand="0" w:noVBand="0"/>
      </w:tblPr>
      <w:tblGrid>
        <w:gridCol w:w="1026"/>
        <w:gridCol w:w="5914"/>
        <w:gridCol w:w="2688"/>
      </w:tblGrid>
      <w:tr>
        <w:trPr/>
        <w:tc>
          <w:tcPr>
            <w:shd w:val="clear" w:color="auto" w:fill="auto"/>
            <w:tcBorders>
              <w:top w:val="single" w:color="000000" w:sz="4" w:space="0"/>
              <w:left w:val="single" w:color="000000" w:sz="4" w:space="0"/>
              <w:bottom w:val="single" w:color="000000" w:sz="4" w:space="0"/>
            </w:tcBorders>
            <w:tcW w:w="533" w:type="pct"/>
            <w:textDirection w:val="lrTb"/>
            <w:noWrap w:val="false"/>
          </w:tcPr>
          <w:p>
            <w:pPr>
              <w:widowControl w:val="false"/>
              <w:pBdr/>
              <w:spacing w:after="120"/>
              <w:ind/>
              <w:jc w:val="center"/>
              <w:rPr>
                <w:sz w:val="26"/>
                <w:szCs w:val="26"/>
              </w:rPr>
            </w:pPr>
            <w:r>
              <w:rPr>
                <w:rFonts w:eastAsia="Times New Roman"/>
                <w:sz w:val="26"/>
                <w:szCs w:val="26"/>
                <w:lang w:eastAsia="zh-CN"/>
              </w:rPr>
              <w:t xml:space="preserve">STT</w:t>
            </w:r>
            <w:r>
              <w:rPr>
                <w:sz w:val="26"/>
                <w:szCs w:val="26"/>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7" w:type="pct"/>
            <w:textDirection w:val="lrTb"/>
            <w:noWrap w:val="false"/>
          </w:tcPr>
          <w:p>
            <w:pPr>
              <w:widowControl w:val="false"/>
              <w:pBdr/>
              <w:spacing w:after="120"/>
              <w:ind/>
              <w:jc w:val="center"/>
              <w:rPr>
                <w:sz w:val="26"/>
                <w:szCs w:val="26"/>
              </w:rPr>
            </w:pPr>
            <w:r>
              <w:rPr>
                <w:rFonts w:eastAsia="Times New Roman"/>
                <w:sz w:val="26"/>
                <w:szCs w:val="26"/>
                <w:lang w:eastAsia="zh-CN"/>
              </w:rPr>
              <w:t xml:space="preserve">Các chỉ tiêu thông tin đăng ký thuế</w:t>
            </w:r>
            <w:r>
              <w:rPr>
                <w:sz w:val="26"/>
                <w:szCs w:val="26"/>
              </w:rPr>
            </w:r>
          </w:p>
        </w:tc>
      </w:tr>
      <w:tr>
        <w:trPr/>
        <w:tc>
          <w:tcPr>
            <w:shd w:val="clear" w:color="auto" w:fill="auto"/>
            <w:tcBorders>
              <w:top w:val="single" w:color="000000" w:sz="4" w:space="0"/>
              <w:left w:val="single" w:color="000000" w:sz="4" w:space="0"/>
              <w:bottom w:val="single" w:color="000000" w:sz="4" w:space="0"/>
            </w:tcBorders>
            <w:tcW w:w="533" w:type="pct"/>
            <w:textDirection w:val="lrTb"/>
            <w:noWrap w:val="false"/>
          </w:tcPr>
          <w:p>
            <w:pPr>
              <w:widowControl w:val="false"/>
              <w:pBdr/>
              <w:spacing w:after="120"/>
              <w:ind/>
              <w:jc w:val="center"/>
              <w:rPr>
                <w:sz w:val="26"/>
                <w:szCs w:val="26"/>
              </w:rPr>
            </w:pPr>
            <w:r>
              <w:rPr>
                <w:rFonts w:eastAsia="Times New Roman"/>
                <w:sz w:val="26"/>
                <w:szCs w:val="26"/>
                <w:lang w:eastAsia="zh-CN"/>
              </w:rPr>
              <w:t xml:space="preserve">11.1</w:t>
            </w:r>
            <w:r>
              <w:rPr>
                <w:sz w:val="26"/>
                <w:szCs w:val="26"/>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7" w:type="pct"/>
            <w:textDirection w:val="lrTb"/>
            <w:noWrap w:val="false"/>
          </w:tcPr>
          <w:p>
            <w:pPr>
              <w:widowControl w:val="false"/>
              <w:pBdr/>
              <w:spacing w:after="120"/>
              <w:ind/>
              <w:jc w:val="both"/>
              <w:rPr>
                <w:sz w:val="26"/>
                <w:szCs w:val="26"/>
              </w:rPr>
            </w:pPr>
            <w:r>
              <w:rPr>
                <w:rFonts w:eastAsia="Times New Roman"/>
                <w:sz w:val="26"/>
                <w:szCs w:val="26"/>
                <w:lang w:eastAsia="zh-CN"/>
              </w:rPr>
              <w:t xml:space="preserve">Thông tin về Giám đốc/Tổng giám đốc (</w:t>
            </w:r>
            <w:r>
              <w:rPr>
                <w:rFonts w:eastAsia="Times New Roman"/>
                <w:i/>
                <w:iCs/>
                <w:sz w:val="26"/>
                <w:szCs w:val="26"/>
                <w:lang w:eastAsia="zh-CN"/>
              </w:rPr>
              <w:t xml:space="preserve">nếu có</w:t>
            </w:r>
            <w:r>
              <w:rPr>
                <w:rFonts w:eastAsia="Times New Roman"/>
                <w:sz w:val="26"/>
                <w:szCs w:val="26"/>
                <w:lang w:eastAsia="zh-CN"/>
              </w:rPr>
              <w:t xml:space="preserve">):</w:t>
            </w:r>
            <w:r>
              <w:rPr>
                <w:sz w:val="26"/>
                <w:szCs w:val="26"/>
              </w:rPr>
            </w:r>
          </w:p>
          <w:p>
            <w:pPr>
              <w:widowControl w:val="false"/>
              <w:pBdr/>
              <w:tabs>
                <w:tab w:val="left" w:leader="dot" w:pos="8359"/>
              </w:tabs>
              <w:spacing w:after="120"/>
              <w:ind/>
              <w:jc w:val="both"/>
              <w:rPr>
                <w:sz w:val="26"/>
                <w:szCs w:val="26"/>
              </w:rPr>
            </w:pPr>
            <w:r>
              <w:rPr>
                <w:rFonts w:eastAsia="Times New Roman"/>
                <w:sz w:val="26"/>
                <w:szCs w:val="26"/>
                <w:lang w:eastAsia="zh-CN"/>
              </w:rPr>
              <w:t xml:space="preserve">Họ và tên Giám đốc/Tổng giám đốc: </w:t>
            </w:r>
            <w:r>
              <w:rPr>
                <w:rFonts w:eastAsia="Times New Roman"/>
                <w:sz w:val="26"/>
                <w:szCs w:val="26"/>
                <w:lang w:eastAsia="zh-CN"/>
              </w:rPr>
              <w:tab/>
            </w:r>
            <w:r>
              <w:rPr>
                <w:sz w:val="26"/>
                <w:szCs w:val="26"/>
              </w:rPr>
            </w:r>
          </w:p>
          <w:p>
            <w:pPr>
              <w:widowControl w:val="false"/>
              <w:pBdr/>
              <w:tabs>
                <w:tab w:val="left" w:leader="dot" w:pos="8359"/>
              </w:tabs>
              <w:spacing w:after="120"/>
              <w:ind/>
              <w:jc w:val="both"/>
              <w:rPr>
                <w:sz w:val="26"/>
                <w:szCs w:val="26"/>
              </w:rPr>
            </w:pPr>
            <w:r>
              <w:rPr>
                <w:rFonts w:eastAsia="Times New Roman"/>
                <w:sz w:val="26"/>
                <w:szCs w:val="26"/>
                <w:lang w:eastAsia="zh-CN"/>
              </w:rPr>
              <w:t xml:space="preserve">Điện thoại: </w:t>
            </w:r>
            <w:r>
              <w:rPr>
                <w:rFonts w:eastAsia="Times New Roman"/>
                <w:sz w:val="26"/>
                <w:szCs w:val="26"/>
                <w:lang w:eastAsia="zh-CN"/>
              </w:rPr>
              <w:tab/>
            </w:r>
            <w:r>
              <w:rPr>
                <w:sz w:val="26"/>
                <w:szCs w:val="26"/>
              </w:rPr>
            </w:r>
          </w:p>
        </w:tc>
      </w:tr>
      <w:tr>
        <w:trPr/>
        <w:tc>
          <w:tcPr>
            <w:shd w:val="clear" w:color="auto" w:fill="auto"/>
            <w:tcBorders>
              <w:top w:val="single" w:color="000000" w:sz="4" w:space="0"/>
              <w:left w:val="single" w:color="000000" w:sz="4" w:space="0"/>
              <w:bottom w:val="single" w:color="000000" w:sz="4" w:space="0"/>
            </w:tcBorders>
            <w:tcW w:w="533" w:type="pct"/>
            <w:textDirection w:val="lrTb"/>
            <w:noWrap w:val="false"/>
          </w:tcPr>
          <w:p>
            <w:pPr>
              <w:widowControl w:val="false"/>
              <w:pBdr/>
              <w:spacing w:after="120"/>
              <w:ind/>
              <w:jc w:val="center"/>
              <w:rPr>
                <w:sz w:val="26"/>
                <w:szCs w:val="26"/>
              </w:rPr>
            </w:pPr>
            <w:r>
              <w:rPr>
                <w:rFonts w:eastAsia="Times New Roman"/>
                <w:sz w:val="26"/>
                <w:szCs w:val="26"/>
                <w:lang w:eastAsia="zh-CN"/>
              </w:rPr>
              <w:t xml:space="preserve">11.2</w:t>
            </w:r>
            <w:r>
              <w:rPr>
                <w:sz w:val="26"/>
                <w:szCs w:val="26"/>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7" w:type="pct"/>
            <w:textDirection w:val="lrTb"/>
            <w:noWrap w:val="false"/>
          </w:tcPr>
          <w:p>
            <w:pPr>
              <w:widowControl w:val="false"/>
              <w:pBdr/>
              <w:spacing w:after="120"/>
              <w:ind/>
              <w:jc w:val="both"/>
              <w:rPr>
                <w:sz w:val="26"/>
                <w:szCs w:val="26"/>
              </w:rPr>
            </w:pPr>
            <w:r>
              <w:rPr>
                <w:rFonts w:eastAsia="Times New Roman"/>
                <w:sz w:val="26"/>
                <w:szCs w:val="26"/>
                <w:lang w:eastAsia="zh-CN"/>
              </w:rPr>
              <w:t xml:space="preserve">Thông tin về Kế toán trưởng/Phụ trách kế toán (</w:t>
            </w:r>
            <w:r>
              <w:rPr>
                <w:rFonts w:eastAsia="Times New Roman"/>
                <w:i/>
                <w:iCs/>
                <w:sz w:val="26"/>
                <w:szCs w:val="26"/>
                <w:lang w:eastAsia="zh-CN"/>
              </w:rPr>
              <w:t xml:space="preserve">nếu có</w:t>
            </w:r>
            <w:r>
              <w:rPr>
                <w:rFonts w:eastAsia="Times New Roman"/>
                <w:sz w:val="26"/>
                <w:szCs w:val="26"/>
                <w:lang w:eastAsia="zh-CN"/>
              </w:rPr>
              <w:t xml:space="preserve">):</w:t>
            </w:r>
            <w:r>
              <w:rPr>
                <w:sz w:val="26"/>
                <w:szCs w:val="26"/>
              </w:rPr>
            </w:r>
          </w:p>
          <w:p>
            <w:pPr>
              <w:widowControl w:val="false"/>
              <w:pBdr/>
              <w:tabs>
                <w:tab w:val="left" w:leader="dot" w:pos="8359"/>
              </w:tabs>
              <w:spacing w:after="120"/>
              <w:ind/>
              <w:jc w:val="both"/>
              <w:rPr>
                <w:sz w:val="26"/>
                <w:szCs w:val="26"/>
              </w:rPr>
            </w:pPr>
            <w:r>
              <w:rPr>
                <w:rFonts w:eastAsia="Times New Roman"/>
                <w:sz w:val="26"/>
                <w:szCs w:val="26"/>
                <w:lang w:eastAsia="zh-CN"/>
              </w:rPr>
              <w:t xml:space="preserve">Họ và tên Kế toán trưởng/Phụ trách kế toán: </w:t>
            </w:r>
            <w:r>
              <w:rPr>
                <w:rFonts w:eastAsia="Times New Roman"/>
                <w:sz w:val="26"/>
                <w:szCs w:val="26"/>
                <w:lang w:eastAsia="zh-CN"/>
              </w:rPr>
              <w:tab/>
            </w:r>
            <w:r>
              <w:rPr>
                <w:sz w:val="26"/>
                <w:szCs w:val="26"/>
              </w:rPr>
            </w:r>
          </w:p>
          <w:p>
            <w:pPr>
              <w:widowControl w:val="false"/>
              <w:pBdr/>
              <w:tabs>
                <w:tab w:val="left" w:leader="dot" w:pos="8359"/>
              </w:tabs>
              <w:spacing w:after="120"/>
              <w:ind/>
              <w:jc w:val="both"/>
              <w:rPr>
                <w:sz w:val="26"/>
                <w:szCs w:val="26"/>
              </w:rPr>
            </w:pPr>
            <w:r>
              <w:rPr>
                <w:rFonts w:eastAsia="Times New Roman"/>
                <w:sz w:val="26"/>
                <w:szCs w:val="26"/>
                <w:lang w:eastAsia="zh-CN"/>
              </w:rPr>
              <w:t xml:space="preserve">Điện thoại: </w:t>
            </w:r>
            <w:r>
              <w:rPr>
                <w:rFonts w:eastAsia="Times New Roman"/>
                <w:sz w:val="26"/>
                <w:szCs w:val="26"/>
                <w:lang w:eastAsia="zh-CN"/>
              </w:rPr>
              <w:tab/>
            </w:r>
            <w:r>
              <w:rPr>
                <w:sz w:val="26"/>
                <w:szCs w:val="26"/>
              </w:rPr>
            </w:r>
          </w:p>
        </w:tc>
      </w:tr>
      <w:tr>
        <w:trPr/>
        <w:tc>
          <w:tcPr>
            <w:shd w:val="clear" w:color="auto" w:fill="auto"/>
            <w:tcBorders>
              <w:top w:val="single" w:color="000000" w:sz="4" w:space="0"/>
              <w:left w:val="single" w:color="000000" w:sz="4" w:space="0"/>
              <w:bottom w:val="single" w:color="000000" w:sz="4" w:space="0"/>
            </w:tcBorders>
            <w:tcW w:w="533" w:type="pct"/>
            <w:textDirection w:val="lrTb"/>
            <w:noWrap w:val="false"/>
          </w:tcPr>
          <w:p>
            <w:pPr>
              <w:widowControl w:val="false"/>
              <w:pBdr/>
              <w:spacing w:after="120"/>
              <w:ind/>
              <w:jc w:val="center"/>
              <w:rPr>
                <w:sz w:val="26"/>
                <w:szCs w:val="26"/>
              </w:rPr>
            </w:pPr>
            <w:r>
              <w:rPr>
                <w:rFonts w:eastAsia="Times New Roman"/>
                <w:sz w:val="26"/>
                <w:szCs w:val="26"/>
                <w:lang w:eastAsia="zh-CN"/>
              </w:rPr>
              <w:t xml:space="preserve">11.3</w:t>
            </w:r>
            <w:r>
              <w:rPr>
                <w:sz w:val="26"/>
                <w:szCs w:val="26"/>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7" w:type="pct"/>
            <w:textDirection w:val="lrTb"/>
            <w:noWrap w:val="false"/>
          </w:tcPr>
          <w:p>
            <w:pPr>
              <w:widowControl w:val="false"/>
              <w:pBdr/>
              <w:spacing w:after="120"/>
              <w:ind/>
              <w:jc w:val="both"/>
              <w:rPr>
                <w:sz w:val="26"/>
                <w:szCs w:val="26"/>
              </w:rPr>
            </w:pPr>
            <w:r>
              <w:rPr>
                <w:rFonts w:eastAsia="Times New Roman"/>
                <w:sz w:val="26"/>
                <w:szCs w:val="26"/>
                <w:lang w:eastAsia="zh-CN"/>
              </w:rPr>
              <w:t xml:space="preserve">Địa chỉ nhận thông báo thuế (</w:t>
            </w:r>
            <w:r>
              <w:rPr>
                <w:rFonts w:eastAsia="Times New Roman"/>
                <w:i/>
                <w:iCs/>
                <w:sz w:val="26"/>
                <w:szCs w:val="26"/>
                <w:lang w:eastAsia="zh-CN"/>
              </w:rPr>
              <w:t xml:space="preserve">chỉ kê khai nếu địa chỉ nhận thông báo thuế khác địa chỉ trụ sở chính</w:t>
            </w:r>
            <w:r>
              <w:rPr>
                <w:rFonts w:eastAsia="Times New Roman"/>
                <w:sz w:val="26"/>
                <w:szCs w:val="26"/>
                <w:lang w:eastAsia="zh-CN"/>
              </w:rPr>
              <w:t xml:space="preserve">):</w:t>
            </w:r>
            <w:r>
              <w:rPr>
                <w:sz w:val="26"/>
                <w:szCs w:val="26"/>
              </w:rPr>
            </w:r>
          </w:p>
          <w:p>
            <w:pPr>
              <w:widowControl w:val="false"/>
              <w:pBdr/>
              <w:tabs>
                <w:tab w:val="left" w:leader="dot" w:pos="8359"/>
              </w:tabs>
              <w:spacing w:after="120"/>
              <w:ind/>
              <w:jc w:val="both"/>
              <w:rPr>
                <w:sz w:val="26"/>
                <w:szCs w:val="26"/>
              </w:rPr>
            </w:pPr>
            <w:r>
              <w:rPr>
                <w:rFonts w:eastAsia="Times New Roman"/>
                <w:sz w:val="26"/>
                <w:szCs w:val="26"/>
                <w:lang w:eastAsia="zh-CN"/>
              </w:rPr>
              <w:t xml:space="preserve">Số nhà, ngách, hẻm, ngõ, đường phố/tổ/xóm/ấp/thôn: </w:t>
            </w:r>
            <w:r>
              <w:rPr>
                <w:rFonts w:eastAsia="Times New Roman"/>
                <w:sz w:val="26"/>
                <w:szCs w:val="26"/>
                <w:lang w:eastAsia="zh-CN"/>
              </w:rPr>
              <w:tab/>
            </w:r>
            <w:r>
              <w:rPr>
                <w:sz w:val="26"/>
                <w:szCs w:val="26"/>
              </w:rPr>
            </w:r>
          </w:p>
          <w:p>
            <w:pPr>
              <w:widowControl w:val="false"/>
              <w:pBdr/>
              <w:tabs>
                <w:tab w:val="left" w:leader="dot" w:pos="8359"/>
              </w:tabs>
              <w:spacing w:after="120"/>
              <w:ind/>
              <w:jc w:val="both"/>
              <w:rPr>
                <w:sz w:val="26"/>
                <w:szCs w:val="26"/>
              </w:rPr>
            </w:pPr>
            <w:r>
              <w:rPr>
                <w:rFonts w:eastAsia="Times New Roman"/>
                <w:sz w:val="26"/>
                <w:szCs w:val="26"/>
                <w:lang w:eastAsia="zh-CN"/>
              </w:rPr>
              <w:t xml:space="preserve">Xã/Phường/Thị trấn: </w:t>
            </w:r>
            <w:r>
              <w:rPr>
                <w:rFonts w:eastAsia="Times New Roman"/>
                <w:sz w:val="26"/>
                <w:szCs w:val="26"/>
                <w:lang w:eastAsia="zh-CN"/>
              </w:rPr>
              <w:tab/>
            </w:r>
            <w:r>
              <w:rPr>
                <w:sz w:val="26"/>
                <w:szCs w:val="26"/>
              </w:rPr>
            </w:r>
          </w:p>
          <w:p>
            <w:pPr>
              <w:widowControl w:val="false"/>
              <w:pBdr/>
              <w:tabs>
                <w:tab w:val="left" w:leader="dot" w:pos="8359"/>
              </w:tabs>
              <w:spacing w:after="120"/>
              <w:ind/>
              <w:jc w:val="both"/>
              <w:rPr>
                <w:sz w:val="26"/>
                <w:szCs w:val="26"/>
              </w:rPr>
            </w:pPr>
            <w:r>
              <w:rPr>
                <w:rFonts w:eastAsia="Times New Roman"/>
                <w:sz w:val="26"/>
                <w:szCs w:val="26"/>
                <w:lang w:eastAsia="zh-CN"/>
              </w:rPr>
              <w:t xml:space="preserve">Quận/Huyện/Thị xã/Thành phố thuộc tỉnh: </w:t>
            </w:r>
            <w:r>
              <w:rPr>
                <w:rFonts w:eastAsia="Times New Roman"/>
                <w:sz w:val="26"/>
                <w:szCs w:val="26"/>
                <w:lang w:eastAsia="zh-CN"/>
              </w:rPr>
              <w:tab/>
            </w:r>
            <w:r>
              <w:rPr>
                <w:sz w:val="26"/>
                <w:szCs w:val="26"/>
              </w:rPr>
            </w:r>
          </w:p>
          <w:p>
            <w:pPr>
              <w:widowControl w:val="false"/>
              <w:pBdr/>
              <w:tabs>
                <w:tab w:val="left" w:leader="dot" w:pos="8359"/>
              </w:tabs>
              <w:spacing w:after="120"/>
              <w:ind/>
              <w:jc w:val="both"/>
              <w:rPr>
                <w:sz w:val="26"/>
                <w:szCs w:val="26"/>
              </w:rPr>
            </w:pPr>
            <w:r>
              <w:rPr>
                <w:rFonts w:eastAsia="Times New Roman"/>
                <w:sz w:val="26"/>
                <w:szCs w:val="26"/>
                <w:lang w:eastAsia="zh-CN"/>
              </w:rPr>
              <w:t xml:space="preserve">Tỉnh/Thành phố: </w:t>
            </w:r>
            <w:r>
              <w:rPr>
                <w:rFonts w:eastAsia="Times New Roman"/>
                <w:sz w:val="26"/>
                <w:szCs w:val="26"/>
                <w:lang w:eastAsia="zh-CN"/>
              </w:rPr>
              <w:tab/>
            </w:r>
            <w:r>
              <w:rPr>
                <w:sz w:val="26"/>
                <w:szCs w:val="26"/>
              </w:rPr>
            </w:r>
          </w:p>
          <w:p>
            <w:pPr>
              <w:widowControl w:val="false"/>
              <w:pBdr/>
              <w:tabs>
                <w:tab w:val="left" w:leader="dot" w:pos="4659"/>
                <w:tab w:val="left" w:leader="dot" w:pos="8359"/>
              </w:tabs>
              <w:spacing w:after="120"/>
              <w:ind/>
              <w:jc w:val="both"/>
              <w:rPr>
                <w:sz w:val="26"/>
                <w:szCs w:val="26"/>
              </w:rPr>
            </w:pPr>
            <w:r>
              <w:rPr>
                <w:rFonts w:eastAsia="Times New Roman"/>
                <w:sz w:val="26"/>
                <w:szCs w:val="26"/>
                <w:lang w:eastAsia="zh-CN"/>
              </w:rPr>
              <w:t xml:space="preserve">Điện thoại (</w:t>
            </w:r>
            <w:r>
              <w:rPr>
                <w:rFonts w:eastAsia="Times New Roman"/>
                <w:i/>
                <w:sz w:val="26"/>
                <w:szCs w:val="26"/>
                <w:lang w:eastAsia="zh-CN"/>
              </w:rPr>
              <w:t xml:space="preserve">nếu có</w:t>
            </w:r>
            <w:r>
              <w:rPr>
                <w:rFonts w:eastAsia="Times New Roman"/>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t xml:space="preserve">Fax (</w:t>
            </w:r>
            <w:r>
              <w:rPr>
                <w:rFonts w:eastAsia="Times New Roman"/>
                <w:i/>
                <w:sz w:val="26"/>
                <w:szCs w:val="26"/>
                <w:lang w:eastAsia="zh-CN"/>
              </w:rPr>
              <w:t xml:space="preserve">nếu có</w:t>
            </w:r>
            <w:r>
              <w:rPr>
                <w:rFonts w:eastAsia="Times New Roman"/>
                <w:sz w:val="26"/>
                <w:szCs w:val="26"/>
                <w:lang w:eastAsia="zh-CN"/>
              </w:rPr>
              <w:t xml:space="preserve">):</w:t>
            </w:r>
            <w:r>
              <w:rPr>
                <w:rFonts w:eastAsia="Times New Roman"/>
                <w:sz w:val="26"/>
                <w:szCs w:val="26"/>
                <w:lang w:eastAsia="zh-CN"/>
              </w:rPr>
              <w:tab/>
            </w:r>
            <w:r>
              <w:rPr>
                <w:sz w:val="26"/>
                <w:szCs w:val="26"/>
              </w:rPr>
            </w:r>
          </w:p>
          <w:p>
            <w:pPr>
              <w:widowControl w:val="false"/>
              <w:pBdr/>
              <w:tabs>
                <w:tab w:val="left" w:leader="dot" w:pos="8359"/>
              </w:tabs>
              <w:spacing w:after="120"/>
              <w:ind/>
              <w:jc w:val="both"/>
              <w:rPr>
                <w:sz w:val="26"/>
                <w:szCs w:val="26"/>
              </w:rPr>
            </w:pPr>
            <w:r>
              <w:rPr>
                <w:rFonts w:eastAsia="Times New Roman"/>
                <w:sz w:val="26"/>
                <w:szCs w:val="26"/>
                <w:lang w:eastAsia="zh-CN"/>
              </w:rPr>
              <w:t xml:space="preserve">Email (</w:t>
            </w:r>
            <w:r>
              <w:rPr>
                <w:rFonts w:eastAsia="Times New Roman"/>
                <w:i/>
                <w:sz w:val="26"/>
                <w:szCs w:val="26"/>
                <w:lang w:eastAsia="zh-CN"/>
              </w:rPr>
              <w:t xml:space="preserve">nếu có</w:t>
            </w:r>
            <w:r>
              <w:rPr>
                <w:rFonts w:eastAsia="Times New Roman"/>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ab/>
            </w:r>
            <w:r>
              <w:rPr>
                <w:sz w:val="26"/>
                <w:szCs w:val="26"/>
              </w:rPr>
            </w:r>
          </w:p>
        </w:tc>
      </w:tr>
      <w:tr>
        <w:trPr/>
        <w:tc>
          <w:tcPr>
            <w:shd w:val="clear" w:color="auto" w:fill="auto"/>
            <w:tcBorders>
              <w:top w:val="single" w:color="000000" w:sz="4" w:space="0"/>
              <w:left w:val="single" w:color="000000" w:sz="4" w:space="0"/>
              <w:bottom w:val="single" w:color="000000" w:sz="4" w:space="0"/>
            </w:tcBorders>
            <w:tcW w:w="533" w:type="pct"/>
            <w:textDirection w:val="lrTb"/>
            <w:noWrap w:val="false"/>
          </w:tcPr>
          <w:p>
            <w:pPr>
              <w:widowControl w:val="false"/>
              <w:pBdr/>
              <w:tabs>
                <w:tab w:val="center" w:leader="none" w:pos="4680"/>
                <w:tab w:val="right" w:leader="none" w:pos="9360"/>
              </w:tabs>
              <w:spacing w:after="120"/>
              <w:ind/>
              <w:jc w:val="center"/>
              <w:rPr>
                <w:sz w:val="26"/>
                <w:szCs w:val="26"/>
              </w:rPr>
            </w:pPr>
            <w:r>
              <w:rPr>
                <w:rFonts w:eastAsia="Times New Roman"/>
                <w:sz w:val="26"/>
                <w:szCs w:val="26"/>
                <w:lang w:eastAsia="zh-CN"/>
              </w:rPr>
              <w:t xml:space="preserve">11.4</w:t>
            </w:r>
            <w:r>
              <w:rPr>
                <w:sz w:val="26"/>
                <w:szCs w:val="26"/>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7" w:type="pct"/>
            <w:textDirection w:val="lrTb"/>
            <w:noWrap w:val="false"/>
          </w:tcPr>
          <w:p>
            <w:pPr>
              <w:widowControl w:val="false"/>
              <w:pBdr/>
              <w:tabs>
                <w:tab w:val="center" w:leader="none" w:pos="4680"/>
                <w:tab w:val="right" w:leader="none" w:pos="9360"/>
              </w:tabs>
              <w:spacing w:after="120"/>
              <w:ind/>
              <w:jc w:val="both"/>
              <w:rPr>
                <w:sz w:val="26"/>
                <w:szCs w:val="26"/>
              </w:rPr>
            </w:pPr>
            <w:r>
              <w:rPr>
                <w:rFonts w:eastAsia="Times New Roman"/>
                <w:sz w:val="26"/>
                <w:szCs w:val="26"/>
                <w:lang w:eastAsia="zh-CN"/>
              </w:rPr>
              <w:t xml:space="preserve">Ngày bắt đầu hoạt động</w:t>
            </w:r>
            <w:r>
              <w:rPr>
                <w:rStyle w:val="822"/>
                <w:rFonts w:eastAsia="Times New Roman"/>
                <w:sz w:val="26"/>
                <w:szCs w:val="26"/>
                <w:lang w:eastAsia="zh-CN"/>
              </w:rPr>
              <w:footnoteReference w:customMarkFollows="1" w:id="8"/>
              <w:t xml:space="preserve">7</w:t>
            </w:r>
            <w:r>
              <w:rPr>
                <w:rFonts w:eastAsia="Times New Roman"/>
                <w:sz w:val="26"/>
                <w:szCs w:val="26"/>
                <w:lang w:eastAsia="zh-CN"/>
              </w:rPr>
              <w:t xml:space="preserve"> (</w:t>
            </w:r>
            <w:r>
              <w:rPr>
                <w:rFonts w:eastAsia="Times New Roman"/>
                <w:i/>
                <w:iCs/>
                <w:sz w:val="26"/>
                <w:szCs w:val="26"/>
                <w:lang w:eastAsia="zh-CN"/>
              </w:rPr>
              <w:t xml:space="preserve">trường hợp doanh nghiệp dự kiến bắt đầu hoạt động kể từ ngày được cấp Giấy chứng nhận đăng ký doanh nghiệp thì không cần kê khai </w:t>
            </w:r>
            <w:r>
              <w:rPr>
                <w:rFonts w:eastAsia="Times New Roman"/>
                <w:i/>
                <w:iCs/>
                <w:sz w:val="26"/>
                <w:szCs w:val="26"/>
                <w:lang w:eastAsia="zh-CN"/>
              </w:rPr>
              <w:t xml:space="preserve">nội dung này</w:t>
            </w:r>
            <w:r>
              <w:rPr>
                <w:rFonts w:eastAsia="Times New Roman"/>
                <w:sz w:val="26"/>
                <w:szCs w:val="26"/>
                <w:lang w:eastAsia="zh-CN"/>
              </w:rPr>
              <w:t xml:space="preserve">): </w:t>
            </w:r>
            <w:r>
              <w:rPr>
                <w:rFonts w:eastAsia="Times New Roman"/>
                <w:sz w:val="26"/>
                <w:szCs w:val="26"/>
                <w:lang w:eastAsia="zh-CN"/>
              </w:rPr>
              <w:t xml:space="preserve">....../....../............</w:t>
            </w:r>
            <w:r>
              <w:rPr>
                <w:sz w:val="26"/>
                <w:szCs w:val="26"/>
              </w:rPr>
            </w:r>
          </w:p>
        </w:tc>
      </w:tr>
      <w:tr>
        <w:trPr>
          <w:cantSplit/>
        </w:trPr>
        <w:tc>
          <w:tcPr>
            <w:shd w:val="clear" w:color="auto" w:fill="auto"/>
            <w:tcBorders>
              <w:top w:val="single" w:color="000000" w:sz="4" w:space="0"/>
              <w:left w:val="single" w:color="000000" w:sz="4" w:space="0"/>
              <w:bottom w:val="single" w:color="000000" w:sz="4" w:space="0"/>
            </w:tcBorders>
            <w:tcW w:w="533" w:type="pct"/>
            <w:textDirection w:val="lrTb"/>
            <w:noWrap w:val="false"/>
          </w:tcPr>
          <w:p>
            <w:pPr>
              <w:widowControl w:val="false"/>
              <w:pBdr/>
              <w:tabs>
                <w:tab w:val="center" w:leader="none" w:pos="4680"/>
                <w:tab w:val="right" w:leader="none" w:pos="9360"/>
              </w:tabs>
              <w:spacing w:after="120"/>
              <w:ind/>
              <w:jc w:val="center"/>
              <w:rPr>
                <w:sz w:val="26"/>
                <w:szCs w:val="26"/>
              </w:rPr>
            </w:pPr>
            <w:r>
              <w:rPr>
                <w:rFonts w:eastAsia="Times New Roman"/>
                <w:sz w:val="26"/>
                <w:szCs w:val="26"/>
                <w:lang w:eastAsia="zh-CN"/>
              </w:rPr>
              <w:t xml:space="preserve">11.5</w:t>
            </w:r>
            <w:r>
              <w:rPr>
                <w:sz w:val="26"/>
                <w:szCs w:val="26"/>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7" w:type="pct"/>
            <w:textDirection w:val="lrTb"/>
            <w:noWrap w:val="false"/>
          </w:tcPr>
          <w:p>
            <w:pPr>
              <w:widowControl w:val="false"/>
              <w:pBdr/>
              <w:spacing w:after="120"/>
              <w:ind/>
              <w:jc w:val="both"/>
              <w:rPr>
                <w:sz w:val="26"/>
                <w:szCs w:val="26"/>
              </w:rPr>
            </w:pPr>
            <w:r>
              <w:rPr>
                <w:rFonts w:eastAsia="Times New Roman"/>
                <w:sz w:val="26"/>
                <w:szCs w:val="26"/>
                <w:lang w:eastAsia="zh-CN"/>
              </w:rPr>
              <w:t xml:space="preserve">Hình thức hạch toán </w:t>
            </w:r>
            <w:r>
              <w:rPr>
                <w:rFonts w:eastAsia="Times New Roman"/>
                <w:i/>
                <w:iCs/>
                <w:sz w:val="26"/>
                <w:szCs w:val="26"/>
                <w:lang w:eastAsia="zh-CN"/>
              </w:rPr>
              <w:t xml:space="preserve">(</w:t>
            </w:r>
            <w:r>
              <w:rPr>
                <w:rFonts w:eastAsia="Times New Roman"/>
                <w:i/>
                <w:iCs/>
                <w:sz w:val="26"/>
                <w:szCs w:val="26"/>
                <w:lang w:eastAsia="zh-CN"/>
              </w:rPr>
              <w:t xml:space="preserve">Đánh dấu X vào một t</w:t>
            </w:r>
            <w:r>
              <w:rPr>
                <w:rFonts w:eastAsia="Times New Roman"/>
                <w:i/>
                <w:iCs/>
                <w:sz w:val="26"/>
                <w:szCs w:val="26"/>
                <w:lang w:eastAsia="zh-CN"/>
              </w:rPr>
              <w:t xml:space="preserve">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Pr>
                <w:rFonts w:eastAsia="Times New Roman"/>
                <w:i/>
                <w:iCs/>
                <w:sz w:val="26"/>
                <w:szCs w:val="26"/>
                <w:lang w:eastAsia="zh-CN"/>
              </w:rPr>
              <w:t xml:space="preserve">)</w:t>
            </w:r>
            <w:r>
              <w:rPr>
                <w:rFonts w:eastAsia="Times New Roman"/>
                <w:sz w:val="26"/>
                <w:szCs w:val="26"/>
                <w:lang w:eastAsia="zh-CN"/>
              </w:rPr>
              <w:t xml:space="preserve">: </w:t>
            </w:r>
            <w:r>
              <w:rPr>
                <w:sz w:val="26"/>
                <w:szCs w:val="26"/>
              </w:rPr>
            </w:r>
          </w:p>
          <w:tbl>
            <w:tblPr>
              <w:tblW w:w="7045" w:type="dxa"/>
              <w:jc w:val="center"/>
              <w:tblBorders/>
              <w:tblLook w:val="0000" w:firstRow="0" w:lastRow="0" w:firstColumn="0" w:lastColumn="0" w:noHBand="0" w:noVBand="0"/>
            </w:tblPr>
            <w:tblGrid>
              <w:gridCol w:w="2455"/>
              <w:gridCol w:w="546"/>
              <w:gridCol w:w="3477"/>
              <w:gridCol w:w="567"/>
            </w:tblGrid>
            <w:tr>
              <w:trPr>
                <w:jc w:val="center"/>
                <w:trHeight w:val="70"/>
              </w:trPr>
              <w:tc>
                <w:tcPr>
                  <w:shd w:val="clear" w:color="auto" w:fill="auto"/>
                  <w:tcBorders/>
                  <w:tcW w:w="2455" w:type="dxa"/>
                  <w:textDirection w:val="lrTb"/>
                  <w:noWrap w:val="false"/>
                </w:tcPr>
                <w:p>
                  <w:pPr>
                    <w:widowControl w:val="false"/>
                    <w:pBdr/>
                    <w:spacing w:after="120"/>
                    <w:ind/>
                    <w:jc w:val="both"/>
                    <w:rPr>
                      <w:sz w:val="26"/>
                      <w:szCs w:val="26"/>
                    </w:rPr>
                  </w:pPr>
                  <w:r>
                    <w:rPr>
                      <w:rFonts w:eastAsia="Times New Roman"/>
                      <w:sz w:val="26"/>
                      <w:szCs w:val="26"/>
                      <w:lang w:eastAsia="zh-CN"/>
                    </w:rPr>
                    <w:t xml:space="preserve">Hạch toán độc lập</w:t>
                  </w:r>
                  <w:r>
                    <w:rPr>
                      <w:sz w:val="26"/>
                      <w:szCs w:val="26"/>
                    </w:rPr>
                  </w:r>
                </w:p>
              </w:tc>
              <w:tc>
                <w:tcPr>
                  <w:shd w:val="clear" w:color="auto" w:fill="auto"/>
                  <w:tcBorders/>
                  <w:tcW w:w="546" w:type="dxa"/>
                  <w:textDirection w:val="lrTb"/>
                  <w:noWrap w:val="false"/>
                </w:tcPr>
                <w:p>
                  <w:pPr>
                    <w:widowControl w:val="false"/>
                    <w:pBdr/>
                    <w:spacing w:after="120"/>
                    <w:ind/>
                    <w:jc w:val="both"/>
                    <w:rPr>
                      <w:rFonts w:eastAsia="Times New Roman"/>
                      <w:sz w:val="26"/>
                      <w:szCs w:val="26"/>
                    </w:rPr>
                  </w:pPr>
                  <w:r>
                    <w:rPr>
                      <w:rFonts w:ascii="Wingdings 2" w:hAnsi="Wingdings 2" w:eastAsia="Wingdings 2" w:cs="Wingdings 2"/>
                      <w:sz w:val="26"/>
                      <w:szCs w:val="26"/>
                      <w:lang w:eastAsia="zh-CN"/>
                    </w:rPr>
                    <w:t xml:space="preserve">S</w:t>
                  </w:r>
                  <w:r>
                    <w:rPr>
                      <w:rFonts w:eastAsia="Times New Roman"/>
                      <w:sz w:val="26"/>
                      <w:szCs w:val="26"/>
                    </w:rPr>
                  </w:r>
                </w:p>
              </w:tc>
              <w:tc>
                <w:tcPr>
                  <w:tcBorders/>
                  <w:tcW w:w="3477" w:type="dxa"/>
                  <w:textDirection w:val="lrTb"/>
                  <w:noWrap w:val="false"/>
                </w:tcPr>
                <w:p>
                  <w:pPr>
                    <w:widowControl w:val="false"/>
                    <w:pBdr/>
                    <w:spacing w:after="120"/>
                    <w:ind/>
                    <w:rPr>
                      <w:rFonts w:eastAsia="Times New Roman"/>
                      <w:sz w:val="26"/>
                      <w:szCs w:val="26"/>
                    </w:rPr>
                  </w:pPr>
                  <w:r>
                    <w:rPr>
                      <w:rFonts w:eastAsia="Times New Roman"/>
                      <w:sz w:val="26"/>
                      <w:szCs w:val="26"/>
                      <w:lang w:eastAsia="zh-CN"/>
                    </w:rPr>
                    <w:t xml:space="preserve">Có báo cáo tài chính hợp nhất</w:t>
                  </w:r>
                  <w:r>
                    <w:rPr>
                      <w:rFonts w:eastAsia="Times New Roman"/>
                      <w:sz w:val="26"/>
                      <w:szCs w:val="26"/>
                    </w:rPr>
                  </w:r>
                </w:p>
              </w:tc>
              <w:tc>
                <w:tcPr>
                  <w:tcBorders/>
                  <w:tcW w:w="567" w:type="dxa"/>
                  <w:textDirection w:val="lrTb"/>
                  <w:noWrap w:val="false"/>
                </w:tcPr>
                <w:p>
                  <w:pPr>
                    <w:widowControl w:val="false"/>
                    <w:pBdr/>
                    <w:spacing w:after="120"/>
                    <w:ind/>
                    <w:rPr>
                      <w:sz w:val="26"/>
                      <w:szCs w:val="26"/>
                    </w:rPr>
                  </w:pPr>
                  <w:r>
                    <w:rPr>
                      <w:rFonts w:ascii="Wingdings 2" w:hAnsi="Wingdings 2" w:eastAsia="Wingdings 2" w:cs="Wingdings 2"/>
                      <w:sz w:val="26"/>
                      <w:szCs w:val="26"/>
                      <w:lang w:eastAsia="zh-CN"/>
                    </w:rPr>
                    <w:t xml:space="preserve">£</w:t>
                  </w:r>
                  <w:r>
                    <w:rPr>
                      <w:sz w:val="26"/>
                      <w:szCs w:val="26"/>
                    </w:rPr>
                  </w:r>
                </w:p>
              </w:tc>
            </w:tr>
            <w:tr>
              <w:trPr>
                <w:jc w:val="center"/>
                <w:trHeight w:val="128"/>
              </w:trPr>
              <w:tc>
                <w:tcPr>
                  <w:shd w:val="clear" w:color="auto" w:fill="auto"/>
                  <w:tcBorders/>
                  <w:tcW w:w="2455" w:type="dxa"/>
                  <w:textDirection w:val="lrTb"/>
                  <w:noWrap w:val="false"/>
                </w:tcPr>
                <w:p>
                  <w:pPr>
                    <w:widowControl w:val="false"/>
                    <w:pBdr/>
                    <w:spacing w:after="120"/>
                    <w:ind/>
                    <w:jc w:val="both"/>
                    <w:rPr>
                      <w:sz w:val="26"/>
                      <w:szCs w:val="26"/>
                    </w:rPr>
                  </w:pPr>
                  <w:r>
                    <w:rPr>
                      <w:rFonts w:eastAsia="Times New Roman"/>
                      <w:sz w:val="26"/>
                      <w:szCs w:val="26"/>
                      <w:lang w:eastAsia="zh-CN"/>
                    </w:rPr>
                    <w:t xml:space="preserve">Hạch toán phụ thuộc</w:t>
                  </w:r>
                  <w:r>
                    <w:rPr>
                      <w:sz w:val="26"/>
                      <w:szCs w:val="26"/>
                    </w:rPr>
                  </w:r>
                </w:p>
              </w:tc>
              <w:tc>
                <w:tcPr>
                  <w:shd w:val="clear" w:color="auto" w:fill="auto"/>
                  <w:tcBorders/>
                  <w:tcW w:w="546" w:type="dxa"/>
                  <w:textDirection w:val="lrTb"/>
                  <w:noWrap w:val="false"/>
                </w:tcPr>
                <w:p>
                  <w:pPr>
                    <w:widowControl w:val="false"/>
                    <w:pBdr/>
                    <w:spacing w:after="120"/>
                    <w:ind/>
                    <w:jc w:val="both"/>
                    <w:rPr>
                      <w:rFonts w:eastAsia="Times New Roman"/>
                      <w:sz w:val="26"/>
                      <w:szCs w:val="26"/>
                    </w:rPr>
                  </w:pPr>
                  <w:r>
                    <w:rPr>
                      <w:rFonts w:ascii="Wingdings 2" w:hAnsi="Wingdings 2" w:eastAsia="Wingdings 2" w:cs="Wingdings 2"/>
                      <w:sz w:val="26"/>
                      <w:szCs w:val="26"/>
                      <w:lang w:eastAsia="zh-CN"/>
                    </w:rPr>
                    <w:t xml:space="preserve">£</w:t>
                  </w:r>
                  <w:r>
                    <w:rPr>
                      <w:rFonts w:eastAsia="Times New Roman"/>
                      <w:sz w:val="26"/>
                      <w:szCs w:val="26"/>
                    </w:rPr>
                  </w:r>
                </w:p>
              </w:tc>
              <w:tc>
                <w:tcPr>
                  <w:tcBorders/>
                  <w:tcW w:w="3477" w:type="dxa"/>
                  <w:textDirection w:val="lrTb"/>
                  <w:noWrap w:val="false"/>
                </w:tcPr>
                <w:p>
                  <w:pPr>
                    <w:widowControl w:val="false"/>
                    <w:pBdr/>
                    <w:spacing w:after="120"/>
                    <w:ind/>
                    <w:jc w:val="both"/>
                    <w:rPr>
                      <w:sz w:val="26"/>
                      <w:szCs w:val="26"/>
                    </w:rPr>
                  </w:pPr>
                  <w:r>
                    <w:rPr>
                      <w:sz w:val="26"/>
                      <w:szCs w:val="26"/>
                    </w:rPr>
                  </w:r>
                  <w:r>
                    <w:rPr>
                      <w:sz w:val="26"/>
                      <w:szCs w:val="26"/>
                    </w:rPr>
                  </w:r>
                </w:p>
              </w:tc>
              <w:tc>
                <w:tcPr>
                  <w:tcBorders/>
                  <w:tcW w:w="567" w:type="dxa"/>
                  <w:textDirection w:val="lrTb"/>
                  <w:noWrap w:val="false"/>
                </w:tcPr>
                <w:p>
                  <w:pPr>
                    <w:widowControl w:val="false"/>
                    <w:pBdr/>
                    <w:spacing w:after="120"/>
                    <w:ind/>
                    <w:jc w:val="both"/>
                    <w:rPr>
                      <w:sz w:val="26"/>
                      <w:szCs w:val="26"/>
                    </w:rPr>
                  </w:pPr>
                  <w:r>
                    <w:rPr>
                      <w:sz w:val="26"/>
                      <w:szCs w:val="26"/>
                    </w:rPr>
                  </w:r>
                  <w:r>
                    <w:rPr>
                      <w:sz w:val="26"/>
                      <w:szCs w:val="26"/>
                    </w:rPr>
                  </w:r>
                </w:p>
              </w:tc>
            </w:tr>
          </w:tbl>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r>
      <w:tr>
        <w:trPr/>
        <w:tc>
          <w:tcPr>
            <w:shd w:val="clear" w:color="auto" w:fill="auto"/>
            <w:tcBorders>
              <w:top w:val="single" w:color="000000" w:sz="4" w:space="0"/>
              <w:left w:val="single" w:color="000000" w:sz="4" w:space="0"/>
              <w:bottom w:val="single" w:color="000000" w:sz="4" w:space="0"/>
            </w:tcBorders>
            <w:tcW w:w="533" w:type="pct"/>
            <w:textDirection w:val="lrTb"/>
            <w:noWrap w:val="false"/>
          </w:tcPr>
          <w:p>
            <w:pPr>
              <w:widowControl w:val="false"/>
              <w:pBdr/>
              <w:spacing w:after="120"/>
              <w:ind/>
              <w:jc w:val="center"/>
              <w:rPr>
                <w:sz w:val="26"/>
                <w:szCs w:val="26"/>
              </w:rPr>
            </w:pPr>
            <w:r>
              <w:rPr>
                <w:rFonts w:eastAsia="Times New Roman"/>
                <w:sz w:val="26"/>
                <w:szCs w:val="26"/>
                <w:lang w:eastAsia="zh-CN"/>
              </w:rPr>
              <w:t xml:space="preserve">11.6</w:t>
            </w:r>
            <w:r>
              <w:rPr>
                <w:sz w:val="26"/>
                <w:szCs w:val="26"/>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7" w:type="pct"/>
            <w:textDirection w:val="lrTb"/>
            <w:noWrap w:val="false"/>
          </w:tcPr>
          <w:p>
            <w:pPr>
              <w:widowControl w:val="false"/>
              <w:pBdr/>
              <w:spacing w:after="120"/>
              <w:ind/>
              <w:jc w:val="both"/>
              <w:rPr>
                <w:sz w:val="26"/>
                <w:szCs w:val="26"/>
              </w:rPr>
            </w:pPr>
            <w:r>
              <w:rPr>
                <w:rFonts w:eastAsia="Times New Roman"/>
                <w:sz w:val="26"/>
                <w:szCs w:val="26"/>
                <w:lang w:eastAsia="zh-CN"/>
              </w:rPr>
              <w:t xml:space="preserve">Năm tài chính:</w:t>
            </w:r>
            <w:r>
              <w:rPr>
                <w:sz w:val="26"/>
                <w:szCs w:val="26"/>
              </w:rPr>
            </w:r>
          </w:p>
          <w:p>
            <w:pPr>
              <w:widowControl w:val="false"/>
              <w:pBdr/>
              <w:spacing w:after="120"/>
              <w:ind/>
              <w:jc w:val="both"/>
              <w:rPr>
                <w:sz w:val="26"/>
                <w:szCs w:val="26"/>
              </w:rPr>
            </w:pPr>
            <w:r>
              <w:rPr>
                <w:rFonts w:eastAsia="Times New Roman"/>
                <w:sz w:val="26"/>
                <w:szCs w:val="26"/>
                <w:lang w:eastAsia="zh-CN"/>
              </w:rPr>
              <w:t xml:space="preserve">Áp dụng từ ngày 01/01 đến ngày 31/12</w:t>
            </w:r>
            <w:r>
              <w:rPr>
                <w:rStyle w:val="822"/>
                <w:rFonts w:eastAsia="Times New Roman"/>
                <w:sz w:val="26"/>
                <w:szCs w:val="26"/>
                <w:lang w:eastAsia="zh-CN"/>
              </w:rPr>
              <w:footnoteReference w:customMarkFollows="1" w:id="9"/>
              <w:t xml:space="preserve">8</w:t>
            </w:r>
            <w:r>
              <w:rPr>
                <w:sz w:val="26"/>
                <w:szCs w:val="26"/>
              </w:rPr>
            </w:r>
          </w:p>
          <w:p>
            <w:pPr>
              <w:widowControl w:val="false"/>
              <w:pBdr/>
              <w:spacing w:after="120"/>
              <w:ind/>
              <w:jc w:val="both"/>
              <w:rPr>
                <w:sz w:val="26"/>
                <w:szCs w:val="26"/>
              </w:rPr>
            </w:pPr>
            <w:r>
              <w:rPr>
                <w:rFonts w:eastAsia="Times New Roman"/>
                <w:sz w:val="26"/>
                <w:szCs w:val="26"/>
                <w:lang w:eastAsia="zh-CN"/>
              </w:rPr>
              <w:t xml:space="preserve">(</w:t>
            </w:r>
            <w:r>
              <w:rPr>
                <w:rFonts w:eastAsia="Times New Roman"/>
                <w:i/>
                <w:sz w:val="26"/>
                <w:szCs w:val="26"/>
                <w:lang w:eastAsia="zh-CN"/>
              </w:rPr>
              <w:t xml:space="preserve">ghi ngày, tháng bắt đầu và kết thúc niên độ kế toán</w:t>
            </w:r>
            <w:r>
              <w:rPr>
                <w:rFonts w:eastAsia="Times New Roman"/>
                <w:sz w:val="26"/>
                <w:szCs w:val="26"/>
                <w:lang w:eastAsia="zh-CN"/>
              </w:rPr>
              <w:t xml:space="preserve">)</w:t>
            </w:r>
            <w:r>
              <w:rPr>
                <w:sz w:val="26"/>
                <w:szCs w:val="26"/>
              </w:rPr>
            </w:r>
          </w:p>
        </w:tc>
      </w:tr>
      <w:tr>
        <w:trPr>
          <w:trHeight w:val="207"/>
        </w:trPr>
        <w:tc>
          <w:tcPr>
            <w:shd w:val="clear" w:color="auto" w:fill="auto"/>
            <w:tcBorders>
              <w:top w:val="single" w:color="000000" w:sz="4" w:space="0"/>
              <w:left w:val="single" w:color="000000" w:sz="4" w:space="0"/>
              <w:bottom w:val="single" w:color="000000" w:sz="4" w:space="0"/>
            </w:tcBorders>
            <w:tcW w:w="533" w:type="pct"/>
            <w:textDirection w:val="lrTb"/>
            <w:noWrap w:val="false"/>
          </w:tcPr>
          <w:p>
            <w:pPr>
              <w:widowControl w:val="false"/>
              <w:pBdr/>
              <w:spacing w:after="120"/>
              <w:ind/>
              <w:jc w:val="center"/>
              <w:rPr>
                <w:sz w:val="26"/>
                <w:szCs w:val="26"/>
              </w:rPr>
            </w:pPr>
            <w:r>
              <w:rPr>
                <w:rFonts w:eastAsia="Times New Roman"/>
                <w:sz w:val="26"/>
                <w:szCs w:val="26"/>
                <w:lang w:eastAsia="zh-CN"/>
              </w:rPr>
              <w:t xml:space="preserve">11.7</w:t>
            </w:r>
            <w:r>
              <w:rPr>
                <w:sz w:val="26"/>
                <w:szCs w:val="26"/>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7" w:type="pct"/>
            <w:textDirection w:val="lrTb"/>
            <w:noWrap w:val="false"/>
          </w:tcPr>
          <w:p>
            <w:pPr>
              <w:widowControl w:val="false"/>
              <w:pBdr/>
              <w:spacing w:after="120"/>
              <w:ind/>
              <w:jc w:val="both"/>
              <w:rPr>
                <w:sz w:val="26"/>
                <w:szCs w:val="26"/>
              </w:rPr>
            </w:pPr>
            <w:r>
              <w:rPr>
                <w:rFonts w:eastAsia="Times New Roman"/>
                <w:sz w:val="26"/>
                <w:szCs w:val="26"/>
                <w:lang w:eastAsia="zh-CN"/>
              </w:rPr>
              <w:t xml:space="preserve">Tổng số lao động (</w:t>
            </w:r>
            <w:r>
              <w:rPr>
                <w:rFonts w:eastAsia="Times New Roman"/>
                <w:i/>
                <w:sz w:val="26"/>
                <w:szCs w:val="26"/>
                <w:lang w:eastAsia="zh-CN"/>
              </w:rPr>
              <w:t xml:space="preserve">dự kiến</w:t>
            </w:r>
            <w:r>
              <w:rPr>
                <w:rFonts w:eastAsia="Times New Roman"/>
                <w:sz w:val="26"/>
                <w:szCs w:val="26"/>
                <w:lang w:eastAsia="zh-CN"/>
              </w:rPr>
              <w:t xml:space="preserve">): 05</w:t>
            </w:r>
            <w:r>
              <w:rPr>
                <w:sz w:val="26"/>
                <w:szCs w:val="26"/>
              </w:rPr>
            </w:r>
          </w:p>
        </w:tc>
      </w:tr>
      <w:tr>
        <w:trPr/>
        <w:tc>
          <w:tcPr>
            <w:shd w:val="clear" w:color="auto" w:fill="auto"/>
            <w:tcBorders>
              <w:top w:val="single" w:color="000000" w:sz="4" w:space="0"/>
              <w:left w:val="single" w:color="000000" w:sz="4" w:space="0"/>
              <w:bottom w:val="single" w:color="000000" w:sz="4" w:space="0"/>
            </w:tcBorders>
            <w:tcW w:w="533" w:type="pct"/>
            <w:textDirection w:val="lrTb"/>
            <w:noWrap w:val="false"/>
          </w:tcPr>
          <w:p>
            <w:pPr>
              <w:widowControl w:val="false"/>
              <w:pBdr/>
              <w:spacing w:after="120"/>
              <w:ind/>
              <w:jc w:val="center"/>
              <w:rPr>
                <w:sz w:val="26"/>
                <w:szCs w:val="26"/>
              </w:rPr>
            </w:pPr>
            <w:r>
              <w:rPr>
                <w:rFonts w:eastAsia="Times New Roman"/>
                <w:sz w:val="26"/>
                <w:szCs w:val="26"/>
                <w:lang w:eastAsia="zh-CN"/>
              </w:rPr>
              <w:t xml:space="preserve">11.8</w:t>
            </w:r>
            <w:r>
              <w:rPr>
                <w:sz w:val="26"/>
                <w:szCs w:val="26"/>
              </w:rPr>
            </w:r>
          </w:p>
        </w:tc>
        <w:tc>
          <w:tcPr>
            <w:gridSpan w:val="2"/>
            <w:shd w:val="clear" w:color="auto" w:fill="auto"/>
            <w:tcBorders>
              <w:top w:val="single" w:color="000000" w:sz="4" w:space="0"/>
              <w:left w:val="single" w:color="000000" w:sz="4" w:space="0"/>
              <w:bottom w:val="single" w:color="000000" w:sz="4" w:space="0"/>
              <w:right w:val="single" w:color="000000" w:sz="4" w:space="0"/>
            </w:tcBorders>
            <w:tcW w:w="4467" w:type="pct"/>
            <w:textDirection w:val="lrTb"/>
            <w:noWrap w:val="false"/>
          </w:tcPr>
          <w:p>
            <w:pPr>
              <w:widowControl w:val="false"/>
              <w:pBdr/>
              <w:spacing w:after="120"/>
              <w:ind/>
              <w:jc w:val="both"/>
              <w:rPr>
                <w:sz w:val="26"/>
                <w:szCs w:val="26"/>
              </w:rPr>
            </w:pPr>
            <w:r>
              <w:rPr>
                <w:rFonts w:eastAsia="Times New Roman"/>
                <w:sz w:val="26"/>
                <w:szCs w:val="26"/>
                <w:lang w:eastAsia="zh-CN"/>
              </w:rPr>
              <w:t xml:space="preserve">Hoạt động theo dự án BOT/BTO/BT/</w:t>
            </w:r>
            <w:r>
              <w:rPr>
                <w:sz w:val="26"/>
                <w:szCs w:val="26"/>
                <w:lang w:val="nl-NL"/>
              </w:rPr>
              <w:t xml:space="preserve">BOO, BLT, BTL, O&amp;M</w:t>
            </w:r>
            <w:r>
              <w:rPr>
                <w:rFonts w:eastAsia="Times New Roman"/>
                <w:sz w:val="26"/>
                <w:szCs w:val="26"/>
                <w:lang w:eastAsia="zh-CN"/>
              </w:rPr>
              <w:t xml:space="preserve">:</w:t>
            </w:r>
            <w:r>
              <w:rPr>
                <w:sz w:val="26"/>
                <w:szCs w:val="26"/>
              </w:rPr>
            </w:r>
          </w:p>
          <w:tbl>
            <w:tblPr>
              <w:tblW w:w="7570" w:type="dxa"/>
              <w:jc w:val="center"/>
              <w:tblBorders/>
              <w:tblLook w:val="04A0" w:firstRow="1" w:lastRow="0" w:firstColumn="1" w:lastColumn="0" w:noHBand="0" w:noVBand="1"/>
            </w:tblPr>
            <w:tblGrid>
              <w:gridCol w:w="4226"/>
              <w:gridCol w:w="3344"/>
            </w:tblGrid>
            <w:tr>
              <w:trPr>
                <w:jc w:val="center"/>
                <w:trHeight w:val="70"/>
              </w:trPr>
              <w:tc>
                <w:tcPr>
                  <w:shd w:val="clear" w:color="auto" w:fill="auto"/>
                  <w:tcBorders/>
                  <w:tcW w:w="4226" w:type="dxa"/>
                  <w:textDirection w:val="lrTb"/>
                  <w:noWrap w:val="false"/>
                </w:tcPr>
                <w:p>
                  <w:pPr>
                    <w:widowControl w:val="false"/>
                    <w:pBdr/>
                    <w:spacing w:after="120"/>
                    <w:ind/>
                    <w:jc w:val="both"/>
                    <w:rPr>
                      <w:sz w:val="26"/>
                      <w:szCs w:val="26"/>
                    </w:rPr>
                  </w:pPr>
                  <w:r>
                    <w:rPr>
                      <w:rFonts w:eastAsia="Times New Roman"/>
                      <w:sz w:val="26"/>
                      <w:szCs w:val="26"/>
                      <w:lang w:eastAsia="zh-CN"/>
                    </w:rPr>
                    <w:t xml:space="preserve">Có</w:t>
                  </w:r>
                  <w:r>
                    <w:rPr>
                      <w:rFonts w:eastAsia="Times New Roman"/>
                      <w:sz w:val="26"/>
                      <w:szCs w:val="26"/>
                      <w:lang w:eastAsia="zh-CN"/>
                    </w:rPr>
                    <w:t xml:space="preserve"> </w:t>
                  </w:r>
                  <w:r>
                    <w:rPr>
                      <w:rFonts w:ascii="Wingdings 2" w:hAnsi="Wingdings 2" w:eastAsia="Wingdings 2" w:cs="Wingdings 2"/>
                      <w:sz w:val="26"/>
                      <w:szCs w:val="26"/>
                      <w:lang w:eastAsia="zh-CN"/>
                    </w:rPr>
                    <w:t xml:space="preserve">£</w:t>
                  </w:r>
                  <w:r>
                    <w:rPr>
                      <w:sz w:val="26"/>
                      <w:szCs w:val="26"/>
                    </w:rPr>
                  </w:r>
                </w:p>
              </w:tc>
              <w:tc>
                <w:tcPr>
                  <w:shd w:val="clear" w:color="auto" w:fill="auto"/>
                  <w:tcBorders/>
                  <w:tcW w:w="3344" w:type="dxa"/>
                  <w:textDirection w:val="lrTb"/>
                  <w:noWrap w:val="false"/>
                </w:tcPr>
                <w:p>
                  <w:pPr>
                    <w:widowControl w:val="false"/>
                    <w:pBdr/>
                    <w:tabs>
                      <w:tab w:val="center" w:leader="none" w:pos="4680"/>
                      <w:tab w:val="right" w:leader="none" w:pos="9360"/>
                    </w:tabs>
                    <w:spacing w:after="120"/>
                    <w:ind/>
                    <w:jc w:val="both"/>
                    <w:rPr>
                      <w:sz w:val="26"/>
                      <w:szCs w:val="26"/>
                    </w:rPr>
                  </w:pPr>
                  <w:r>
                    <w:rPr>
                      <w:rFonts w:eastAsia="Times New Roman"/>
                      <w:sz w:val="26"/>
                      <w:szCs w:val="26"/>
                      <w:lang w:eastAsia="zh-CN"/>
                    </w:rPr>
                    <w:t xml:space="preserve">Không</w:t>
                  </w:r>
                  <w:r>
                    <w:rPr>
                      <w:rFonts w:eastAsia="Times New Roman"/>
                      <w:sz w:val="26"/>
                      <w:szCs w:val="26"/>
                      <w:lang w:eastAsia="zh-CN"/>
                    </w:rPr>
                    <w:t xml:space="preserve"> </w:t>
                  </w:r>
                  <w:r>
                    <w:rPr>
                      <w:rFonts w:ascii="Wingdings 2" w:hAnsi="Wingdings 2" w:eastAsia="Wingdings 2" w:cs="Wingdings 2"/>
                      <w:sz w:val="26"/>
                      <w:szCs w:val="26"/>
                      <w:lang w:eastAsia="zh-CN"/>
                    </w:rPr>
                    <w:t xml:space="preserve">S</w:t>
                  </w:r>
                  <w:r>
                    <w:rPr>
                      <w:sz w:val="26"/>
                      <w:szCs w:val="26"/>
                    </w:rPr>
                  </w:r>
                </w:p>
              </w:tc>
            </w:tr>
          </w:tbl>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r>
      <w:tr>
        <w:trPr/>
        <w:tc>
          <w:tcPr>
            <w:shd w:val="clear" w:color="auto" w:fill="auto"/>
            <w:tcBorders>
              <w:top w:val="single" w:color="000000" w:sz="4" w:space="0"/>
              <w:left w:val="single" w:color="000000" w:sz="4" w:space="0"/>
              <w:right w:val="single" w:color="000000" w:sz="4" w:space="0"/>
            </w:tcBorders>
            <w:tcW w:w="533" w:type="pct"/>
            <w:textDirection w:val="lrTb"/>
            <w:noWrap w:val="false"/>
          </w:tcPr>
          <w:p>
            <w:pPr>
              <w:widowControl w:val="false"/>
              <w:pBdr/>
              <w:spacing w:after="120"/>
              <w:ind/>
              <w:jc w:val="center"/>
              <w:rPr>
                <w:sz w:val="26"/>
                <w:szCs w:val="26"/>
              </w:rPr>
            </w:pPr>
            <w:r>
              <w:rPr>
                <w:rFonts w:eastAsia="Times New Roman"/>
                <w:sz w:val="26"/>
                <w:szCs w:val="26"/>
                <w:lang w:eastAsia="zh-CN"/>
              </w:rPr>
              <w:t xml:space="preserve">11.9</w:t>
            </w:r>
            <w:r>
              <w:rPr>
                <w:sz w:val="26"/>
                <w:szCs w:val="26"/>
              </w:rPr>
            </w:r>
          </w:p>
        </w:tc>
        <w:tc>
          <w:tcPr>
            <w:gridSpan w:val="2"/>
            <w:shd w:val="clear" w:color="auto" w:fill="auto"/>
            <w:tcBorders>
              <w:top w:val="single" w:color="000000" w:sz="4" w:space="0"/>
              <w:left w:val="single" w:color="000000" w:sz="4" w:space="0"/>
              <w:right w:val="single" w:color="000000" w:sz="4" w:space="0"/>
            </w:tcBorders>
            <w:tcW w:w="4467" w:type="pct"/>
            <w:textDirection w:val="lrTb"/>
            <w:noWrap w:val="false"/>
          </w:tcPr>
          <w:p>
            <w:pPr>
              <w:widowControl w:val="false"/>
              <w:pBdr/>
              <w:spacing w:after="120"/>
              <w:ind/>
              <w:jc w:val="both"/>
              <w:rPr>
                <w:sz w:val="26"/>
                <w:szCs w:val="26"/>
              </w:rPr>
            </w:pPr>
            <w:r>
              <w:rPr>
                <w:rFonts w:eastAsia="Times New Roman"/>
                <w:sz w:val="26"/>
                <w:szCs w:val="26"/>
                <w:lang w:eastAsia="zh-CN"/>
              </w:rPr>
              <w:t xml:space="preserve">Phương pháp tính thuế GTGT (</w:t>
            </w:r>
            <w:r>
              <w:rPr>
                <w:rFonts w:eastAsia="Times New Roman"/>
                <w:i/>
                <w:sz w:val="26"/>
                <w:szCs w:val="26"/>
                <w:lang w:eastAsia="zh-CN"/>
              </w:rPr>
              <w:t xml:space="preserve">chọn 1 trong 4 phương pháp</w:t>
            </w:r>
            <w:r>
              <w:rPr>
                <w:rFonts w:eastAsia="Times New Roman"/>
                <w:sz w:val="26"/>
                <w:szCs w:val="26"/>
                <w:lang w:eastAsia="zh-CN"/>
              </w:rPr>
              <w:t xml:space="preserve">)</w:t>
            </w:r>
            <w:r>
              <w:rPr>
                <w:rStyle w:val="822"/>
                <w:rFonts w:eastAsia="Times New Roman"/>
                <w:sz w:val="26"/>
                <w:szCs w:val="26"/>
                <w:lang w:eastAsia="zh-CN"/>
              </w:rPr>
              <w:footnoteReference w:customMarkFollows="1" w:id="10"/>
              <w:t xml:space="preserve">9</w:t>
            </w:r>
            <w:r>
              <w:rPr>
                <w:rFonts w:eastAsia="Times New Roman"/>
                <w:sz w:val="26"/>
                <w:szCs w:val="26"/>
                <w:lang w:eastAsia="zh-CN"/>
              </w:rPr>
              <w:t xml:space="preserve">:</w:t>
            </w:r>
            <w:r>
              <w:rPr>
                <w:sz w:val="26"/>
                <w:szCs w:val="26"/>
              </w:rPr>
            </w:r>
          </w:p>
        </w:tc>
      </w:tr>
      <w:tr>
        <w:trPr/>
        <w:tc>
          <w:tcPr>
            <w:shd w:val="clear" w:color="auto" w:fill="auto"/>
            <w:tcBorders>
              <w:left w:val="single" w:color="000000" w:sz="4" w:space="0"/>
              <w:right w:val="single" w:color="000000" w:sz="4" w:space="0"/>
            </w:tcBorders>
            <w:tcW w:w="533"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left w:val="single" w:color="000000" w:sz="4" w:space="0"/>
            </w:tcBorders>
            <w:tcW w:w="3071" w:type="pct"/>
            <w:textDirection w:val="lrTb"/>
            <w:noWrap w:val="false"/>
          </w:tcPr>
          <w:p>
            <w:pPr>
              <w:widowControl w:val="false"/>
              <w:pBdr/>
              <w:spacing w:after="120"/>
              <w:ind w:left="1511"/>
              <w:jc w:val="both"/>
              <w:rPr>
                <w:sz w:val="26"/>
                <w:szCs w:val="26"/>
              </w:rPr>
            </w:pPr>
            <w:r>
              <w:rPr>
                <w:sz w:val="26"/>
                <w:szCs w:val="26"/>
              </w:rPr>
              <w:t xml:space="preserve">Khấu trừ</w:t>
            </w:r>
            <w:r>
              <w:rPr>
                <w:sz w:val="26"/>
                <w:szCs w:val="26"/>
              </w:rPr>
            </w:r>
          </w:p>
        </w:tc>
        <w:tc>
          <w:tcPr>
            <w:shd w:val="clear" w:color="auto" w:fill="auto"/>
            <w:tcBorders>
              <w:right w:val="single" w:color="000000" w:sz="4" w:space="0"/>
            </w:tcBorders>
            <w:tcW w:w="1397" w:type="pct"/>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S</w:t>
            </w:r>
            <w:r>
              <w:rPr>
                <w:rFonts w:eastAsia="Times New Roman"/>
                <w:sz w:val="26"/>
                <w:szCs w:val="26"/>
                <w:lang w:eastAsia="zh-CN"/>
              </w:rPr>
            </w:r>
          </w:p>
        </w:tc>
      </w:tr>
      <w:tr>
        <w:trPr/>
        <w:tc>
          <w:tcPr>
            <w:shd w:val="clear" w:color="auto" w:fill="auto"/>
            <w:tcBorders>
              <w:left w:val="single" w:color="000000" w:sz="4" w:space="0"/>
              <w:right w:val="single" w:color="000000" w:sz="4" w:space="0"/>
            </w:tcBorders>
            <w:tcW w:w="533"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left w:val="single" w:color="000000" w:sz="4" w:space="0"/>
            </w:tcBorders>
            <w:tcW w:w="3071" w:type="pct"/>
            <w:textDirection w:val="lrTb"/>
            <w:noWrap w:val="false"/>
          </w:tcPr>
          <w:p>
            <w:pPr>
              <w:widowControl w:val="false"/>
              <w:pBdr/>
              <w:spacing w:after="120"/>
              <w:ind w:left="1511"/>
              <w:jc w:val="both"/>
              <w:rPr>
                <w:sz w:val="26"/>
                <w:szCs w:val="26"/>
              </w:rPr>
            </w:pPr>
            <w:r>
              <w:rPr>
                <w:sz w:val="26"/>
                <w:szCs w:val="26"/>
              </w:rPr>
              <w:t xml:space="preserve">Trực tiếp trên GTGT</w:t>
            </w:r>
            <w:r>
              <w:rPr>
                <w:sz w:val="26"/>
                <w:szCs w:val="26"/>
              </w:rPr>
            </w:r>
          </w:p>
        </w:tc>
        <w:tc>
          <w:tcPr>
            <w:shd w:val="clear" w:color="auto" w:fill="auto"/>
            <w:tcBorders>
              <w:right w:val="single" w:color="000000" w:sz="4" w:space="0"/>
            </w:tcBorders>
            <w:tcW w:w="1397" w:type="pct"/>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tc>
          <w:tcPr>
            <w:shd w:val="clear" w:color="auto" w:fill="auto"/>
            <w:tcBorders>
              <w:left w:val="single" w:color="000000" w:sz="4" w:space="0"/>
              <w:right w:val="single" w:color="000000" w:sz="4" w:space="0"/>
            </w:tcBorders>
            <w:tcW w:w="533"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left w:val="single" w:color="000000" w:sz="4" w:space="0"/>
            </w:tcBorders>
            <w:tcW w:w="3071" w:type="pct"/>
            <w:textDirection w:val="lrTb"/>
            <w:noWrap w:val="false"/>
          </w:tcPr>
          <w:p>
            <w:pPr>
              <w:widowControl w:val="false"/>
              <w:pBdr/>
              <w:spacing w:after="120"/>
              <w:ind w:left="1511"/>
              <w:jc w:val="both"/>
              <w:rPr>
                <w:sz w:val="26"/>
                <w:szCs w:val="26"/>
              </w:rPr>
            </w:pPr>
            <w:r>
              <w:rPr>
                <w:sz w:val="26"/>
                <w:szCs w:val="26"/>
              </w:rPr>
              <w:t xml:space="preserve">Trực tiếp trên doanh số</w:t>
            </w:r>
            <w:r>
              <w:rPr>
                <w:sz w:val="26"/>
                <w:szCs w:val="26"/>
              </w:rPr>
            </w:r>
          </w:p>
        </w:tc>
        <w:tc>
          <w:tcPr>
            <w:shd w:val="clear" w:color="auto" w:fill="auto"/>
            <w:tcBorders>
              <w:right w:val="single" w:color="000000" w:sz="4" w:space="0"/>
            </w:tcBorders>
            <w:tcW w:w="1397" w:type="pct"/>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r>
        <w:trPr>
          <w:trHeight w:val="503"/>
        </w:trPr>
        <w:tc>
          <w:tcPr>
            <w:shd w:val="clear" w:color="auto" w:fill="auto"/>
            <w:tcBorders>
              <w:left w:val="single" w:color="000000" w:sz="4" w:space="0"/>
              <w:bottom w:val="single" w:color="000000" w:sz="4" w:space="0"/>
              <w:right w:val="single" w:color="000000" w:sz="4" w:space="0"/>
            </w:tcBorders>
            <w:tcW w:w="533" w:type="pct"/>
            <w:textDirection w:val="lrTb"/>
            <w:noWrap w:val="false"/>
          </w:tcPr>
          <w:p>
            <w:pPr>
              <w:widowControl w:val="false"/>
              <w:pBdr/>
              <w:spacing w:after="120"/>
              <w:ind/>
              <w:jc w:val="center"/>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left w:val="single" w:color="000000" w:sz="4" w:space="0"/>
              <w:bottom w:val="single" w:color="000000" w:sz="4" w:space="0"/>
            </w:tcBorders>
            <w:tcW w:w="3071" w:type="pct"/>
            <w:textDirection w:val="lrTb"/>
            <w:noWrap w:val="false"/>
          </w:tcPr>
          <w:p>
            <w:pPr>
              <w:widowControl w:val="false"/>
              <w:pBdr/>
              <w:spacing w:after="120"/>
              <w:ind w:left="1511"/>
              <w:jc w:val="both"/>
              <w:rPr>
                <w:sz w:val="26"/>
                <w:szCs w:val="26"/>
              </w:rPr>
            </w:pPr>
            <w:r>
              <w:rPr>
                <w:sz w:val="26"/>
                <w:szCs w:val="26"/>
              </w:rPr>
              <w:t xml:space="preserve">Không phải nộp thuế GTGT</w:t>
            </w:r>
            <w:r>
              <w:rPr>
                <w:sz w:val="26"/>
                <w:szCs w:val="26"/>
              </w:rPr>
            </w:r>
          </w:p>
        </w:tc>
        <w:tc>
          <w:tcPr>
            <w:shd w:val="clear" w:color="auto" w:fill="auto"/>
            <w:tcBorders>
              <w:bottom w:val="single" w:color="000000" w:sz="4" w:space="0"/>
              <w:right w:val="single" w:color="000000" w:sz="4" w:space="0"/>
            </w:tcBorders>
            <w:tcW w:w="1397" w:type="pct"/>
            <w:textDirection w:val="lrTb"/>
            <w:noWrap w:val="false"/>
          </w:tcPr>
          <w:p>
            <w:pPr>
              <w:widowControl w:val="false"/>
              <w:pBdr/>
              <w:spacing w:after="120"/>
              <w:ind/>
              <w:jc w:val="both"/>
              <w:rPr>
                <w:rFonts w:eastAsia="Times New Roman"/>
                <w:sz w:val="26"/>
                <w:szCs w:val="26"/>
                <w:lang w:eastAsia="zh-CN"/>
              </w:rPr>
            </w:pPr>
            <w:r>
              <w:rPr>
                <w:rFonts w:ascii="Wingdings 2" w:hAnsi="Wingdings 2" w:eastAsia="Wingdings 2" w:cs="Wingdings 2"/>
                <w:sz w:val="26"/>
                <w:szCs w:val="26"/>
                <w:lang w:eastAsia="zh-CN"/>
              </w:rPr>
              <w:t xml:space="preserve">£</w:t>
            </w:r>
            <w:r>
              <w:rPr>
                <w:rFonts w:eastAsia="Times New Roman"/>
                <w:sz w:val="26"/>
                <w:szCs w:val="26"/>
                <w:lang w:eastAsia="zh-CN"/>
              </w:rPr>
            </w:r>
          </w:p>
        </w:tc>
      </w:tr>
    </w:tbl>
    <w:p>
      <w:pPr>
        <w:pBdr/>
        <w:spacing w:after="120" w:before="120"/>
        <w:ind/>
        <w:jc w:val="both"/>
        <w:rPr>
          <w:sz w:val="26"/>
          <w:szCs w:val="26"/>
        </w:rPr>
      </w:pPr>
      <w:r>
        <w:rPr>
          <w:rFonts w:eastAsia="Times New Roman"/>
          <w:b/>
          <w:sz w:val="26"/>
          <w:szCs w:val="26"/>
          <w:lang w:eastAsia="zh-CN"/>
        </w:rPr>
        <w:t xml:space="preserve">12. Đăng ký sử dụng hóa đơn</w:t>
      </w:r>
      <w:r>
        <w:rPr>
          <w:rStyle w:val="822"/>
          <w:rFonts w:eastAsia="Times New Roman"/>
          <w:b/>
          <w:sz w:val="26"/>
          <w:szCs w:val="26"/>
          <w:lang w:eastAsia="zh-CN"/>
        </w:rPr>
        <w:footnoteReference w:customMarkFollows="1" w:id="11"/>
        <w:t xml:space="preserve">10</w:t>
      </w:r>
      <w:del w:id="0" w:author="Thích Vi Văn" w:date="2023-10-10T23:45:00Z">
        <w:r>
          <w:rPr>
            <w:rFonts w:eastAsia="Times New Roman"/>
            <w:b/>
            <w:sz w:val="26"/>
            <w:szCs w:val="26"/>
            <w:lang w:eastAsia="zh-CN"/>
          </w:rPr>
          <w:delText xml:space="preserve">101010</w:delText>
        </w:r>
      </w:del>
      <w:r>
        <w:rPr>
          <w:rFonts w:eastAsia="Times New Roman"/>
          <w:b/>
          <w:sz w:val="26"/>
          <w:szCs w:val="26"/>
          <w:lang w:eastAsia="zh-CN"/>
        </w:rPr>
        <w:t xml:space="preserve">:</w:t>
      </w:r>
      <w:r>
        <w:rPr>
          <w:sz w:val="26"/>
          <w:szCs w:val="26"/>
        </w:rPr>
      </w:r>
    </w:p>
    <w:tbl>
      <w:tblPr>
        <w:tblW w:w="8397" w:type="dxa"/>
        <w:jc w:val="center"/>
        <w:tblBorders/>
        <w:tblLayout w:type="fixed"/>
        <w:tblLook w:val="04A0" w:firstRow="1" w:lastRow="0" w:firstColumn="1" w:lastColumn="0" w:noHBand="0" w:noVBand="1"/>
      </w:tblPr>
      <w:tblGrid>
        <w:gridCol w:w="3860"/>
        <w:gridCol w:w="4537"/>
      </w:tblGrid>
      <w:tr>
        <w:trPr>
          <w:jc w:val="center"/>
        </w:trPr>
        <w:tc>
          <w:tcPr>
            <w:shd w:val="clear" w:color="auto" w:fill="auto"/>
            <w:tcBorders/>
            <w:tcW w:w="3860" w:type="dxa"/>
            <w:textDirection w:val="lrTb"/>
            <w:noWrap w:val="false"/>
          </w:tcPr>
          <w:p>
            <w:pPr>
              <w:widowControl w:val="false"/>
              <w:pBdr/>
              <w:spacing w:after="120"/>
              <w:ind w:firstLine="567"/>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Tự in hóa đơn</w:t>
            </w:r>
            <w:r>
              <w:rPr>
                <w:sz w:val="26"/>
                <w:szCs w:val="26"/>
              </w:rPr>
            </w:r>
          </w:p>
        </w:tc>
        <w:tc>
          <w:tcPr>
            <w:shd w:val="clear" w:color="auto" w:fill="auto"/>
            <w:tcBorders/>
            <w:tcW w:w="4536" w:type="dxa"/>
            <w:textDirection w:val="lrTb"/>
            <w:noWrap w:val="false"/>
          </w:tcPr>
          <w:p>
            <w:pPr>
              <w:widowControl w:val="false"/>
              <w:pBdr/>
              <w:spacing w:after="120"/>
              <w:ind w:firstLine="567"/>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Đặt in hóa đơn</w:t>
            </w:r>
            <w:r>
              <w:rPr>
                <w:sz w:val="26"/>
                <w:szCs w:val="26"/>
              </w:rPr>
            </w:r>
          </w:p>
        </w:tc>
      </w:tr>
      <w:tr>
        <w:trPr>
          <w:jc w:val="center"/>
        </w:trPr>
        <w:tc>
          <w:tcPr>
            <w:shd w:val="clear" w:color="auto" w:fill="auto"/>
            <w:tcBorders/>
            <w:tcW w:w="3860" w:type="dxa"/>
            <w:vAlign w:val="bottom"/>
            <w:textDirection w:val="lrTb"/>
            <w:noWrap w:val="false"/>
          </w:tcPr>
          <w:p>
            <w:pPr>
              <w:widowControl w:val="false"/>
              <w:pBdr/>
              <w:spacing w:after="120"/>
              <w:ind w:firstLine="567"/>
              <w:rPr>
                <w:sz w:val="26"/>
                <w:szCs w:val="26"/>
              </w:rPr>
            </w:pPr>
            <w:r>
              <w:rPr>
                <w:rFonts w:ascii="Wingdings 2" w:hAnsi="Wingdings 2" w:eastAsia="Wingdings 2" w:cs="Wingdings 2"/>
                <w:sz w:val="26"/>
                <w:szCs w:val="26"/>
                <w:lang w:eastAsia="zh-CN"/>
              </w:rPr>
              <w:t xml:space="preserve">S</w:t>
            </w:r>
            <w:r>
              <w:rPr>
                <w:rFonts w:eastAsia="Times New Roman"/>
                <w:sz w:val="26"/>
                <w:szCs w:val="26"/>
                <w:lang w:eastAsia="zh-CN"/>
              </w:rPr>
              <w:t xml:space="preserve"> </w:t>
            </w:r>
            <w:r>
              <w:rPr>
                <w:rFonts w:eastAsia="Times New Roman"/>
                <w:sz w:val="26"/>
                <w:szCs w:val="26"/>
                <w:lang w:eastAsia="zh-CN"/>
              </w:rPr>
              <w:t xml:space="preserve">Sử dụng hóa đơn điện tử</w:t>
            </w:r>
            <w:r>
              <w:rPr>
                <w:sz w:val="26"/>
                <w:szCs w:val="26"/>
              </w:rPr>
            </w:r>
          </w:p>
        </w:tc>
        <w:tc>
          <w:tcPr>
            <w:shd w:val="clear" w:color="auto" w:fill="auto"/>
            <w:tcBorders/>
            <w:tcW w:w="4536" w:type="dxa"/>
            <w:vAlign w:val="bottom"/>
            <w:textDirection w:val="lrTb"/>
            <w:noWrap w:val="false"/>
          </w:tcPr>
          <w:p>
            <w:pPr>
              <w:widowControl w:val="false"/>
              <w:pBdr/>
              <w:spacing w:after="120"/>
              <w:ind w:firstLine="567"/>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Mua hóa đơn của cơ quan thuế</w:t>
            </w:r>
            <w:r>
              <w:rPr>
                <w:sz w:val="26"/>
                <w:szCs w:val="26"/>
              </w:rPr>
            </w:r>
          </w:p>
        </w:tc>
      </w:tr>
    </w:tbl>
    <w:p>
      <w:pPr>
        <w:pBdr/>
        <w:spacing w:after="120"/>
        <w:ind/>
        <w:jc w:val="both"/>
        <w:rPr>
          <w:sz w:val="26"/>
          <w:szCs w:val="26"/>
        </w:rPr>
      </w:pPr>
      <w:r>
        <w:rPr>
          <w:rFonts w:eastAsia="Times New Roman"/>
          <w:b/>
          <w:sz w:val="26"/>
          <w:szCs w:val="26"/>
          <w:lang w:eastAsia="zh-CN"/>
        </w:rPr>
        <w:t xml:space="preserve">13. Thông tin về việc đóng bảo hiểm xã hội</w:t>
      </w:r>
      <w:r>
        <w:rPr>
          <w:rStyle w:val="822"/>
          <w:rFonts w:eastAsia="Times New Roman"/>
          <w:b/>
          <w:sz w:val="26"/>
          <w:szCs w:val="26"/>
          <w:lang w:eastAsia="zh-CN"/>
        </w:rPr>
        <w:footnoteReference w:customMarkFollows="1" w:id="12"/>
        <w:t xml:space="preserve">11</w:t>
      </w:r>
      <w:del w:id="1" w:author="Thích Vi Văn" w:date="2023-10-10T23:45:00Z">
        <w:r>
          <w:rPr>
            <w:rFonts w:eastAsia="Times New Roman"/>
            <w:b/>
            <w:sz w:val="26"/>
            <w:szCs w:val="26"/>
            <w:lang w:eastAsia="zh-CN"/>
          </w:rPr>
          <w:delText xml:space="preserve">111111</w:delText>
        </w:r>
      </w:del>
      <w:r>
        <w:rPr>
          <w:rFonts w:eastAsia="Times New Roman"/>
          <w:b/>
          <w:sz w:val="26"/>
          <w:szCs w:val="26"/>
          <w:lang w:eastAsia="zh-CN"/>
        </w:rPr>
        <w:t xml:space="preserve">:</w:t>
      </w:r>
      <w:r>
        <w:rPr>
          <w:sz w:val="26"/>
          <w:szCs w:val="26"/>
        </w:rPr>
      </w:r>
    </w:p>
    <w:p>
      <w:pPr>
        <w:pBdr/>
        <w:spacing w:after="120"/>
        <w:ind/>
        <w:jc w:val="both"/>
        <w:rPr>
          <w:sz w:val="26"/>
          <w:szCs w:val="26"/>
        </w:rPr>
      </w:pPr>
      <w:r>
        <w:rPr>
          <w:rFonts w:eastAsia="Times New Roman"/>
          <w:sz w:val="26"/>
          <w:szCs w:val="26"/>
          <w:lang w:eastAsia="zh-CN"/>
        </w:rPr>
        <w:t xml:space="preserve">Phương thức đóng bảo hiểm xã hội</w:t>
      </w:r>
      <w:r>
        <w:rPr>
          <w:rFonts w:eastAsia="Times New Roman"/>
          <w:b/>
          <w:sz w:val="26"/>
          <w:szCs w:val="26"/>
          <w:lang w:eastAsia="zh-CN"/>
        </w:rPr>
        <w:t xml:space="preserve"> </w:t>
      </w:r>
      <w:r>
        <w:rPr>
          <w:rFonts w:eastAsia="Times New Roman"/>
          <w:sz w:val="26"/>
          <w:szCs w:val="26"/>
          <w:lang w:eastAsia="zh-CN"/>
        </w:rPr>
        <w:t xml:space="preserve">(</w:t>
      </w:r>
      <w:r>
        <w:rPr>
          <w:rFonts w:eastAsia="Times New Roman"/>
          <w:i/>
          <w:sz w:val="26"/>
          <w:szCs w:val="26"/>
          <w:lang w:eastAsia="zh-CN"/>
        </w:rPr>
        <w:t xml:space="preserve">chọn 1 trong 3 phương thức</w:t>
      </w:r>
      <w:r>
        <w:rPr>
          <w:rFonts w:eastAsia="Times New Roman"/>
          <w:sz w:val="26"/>
          <w:szCs w:val="26"/>
          <w:lang w:eastAsia="zh-CN"/>
        </w:rPr>
        <w:t xml:space="preserve">):</w:t>
      </w:r>
      <w:r>
        <w:rPr>
          <w:sz w:val="26"/>
          <w:szCs w:val="26"/>
        </w:rPr>
      </w:r>
    </w:p>
    <w:tbl>
      <w:tblPr>
        <w:tblW w:w="8647" w:type="dxa"/>
        <w:jc w:val="center"/>
        <w:tblBorders/>
        <w:tblLayout w:type="fixed"/>
        <w:tblLook w:val="04A0" w:firstRow="1" w:lastRow="0" w:firstColumn="1" w:lastColumn="0" w:noHBand="0" w:noVBand="1"/>
      </w:tblPr>
      <w:tblGrid>
        <w:gridCol w:w="2550"/>
        <w:gridCol w:w="2978"/>
        <w:gridCol w:w="3119"/>
      </w:tblGrid>
      <w:tr>
        <w:trPr>
          <w:jc w:val="center"/>
        </w:trPr>
        <w:tc>
          <w:tcPr>
            <w:tcBorders/>
            <w:tcW w:w="2550" w:type="dxa"/>
            <w:textDirection w:val="lrTb"/>
            <w:noWrap w:val="false"/>
          </w:tcPr>
          <w:p>
            <w:pPr>
              <w:widowControl w:val="false"/>
              <w:pBdr/>
              <w:spacing w:after="120"/>
              <w:ind w:firstLine="567"/>
              <w:jc w:val="both"/>
              <w:rPr>
                <w:sz w:val="26"/>
                <w:szCs w:val="26"/>
              </w:rPr>
            </w:pPr>
            <w:r>
              <w:rPr>
                <w:rFonts w:ascii="Wingdings 2" w:hAnsi="Wingdings 2" w:eastAsia="Wingdings 2" w:cs="Wingdings 2"/>
                <w:sz w:val="26"/>
                <w:szCs w:val="26"/>
                <w:lang w:eastAsia="zh-CN"/>
              </w:rPr>
              <w:t xml:space="preserve">S</w:t>
            </w:r>
            <w:r>
              <w:rPr>
                <w:rFonts w:eastAsia="Times New Roman"/>
                <w:sz w:val="26"/>
                <w:szCs w:val="26"/>
                <w:lang w:eastAsia="zh-CN"/>
              </w:rPr>
              <w:t xml:space="preserve"> </w:t>
            </w:r>
            <w:r>
              <w:rPr>
                <w:rFonts w:eastAsia="Times New Roman"/>
                <w:sz w:val="26"/>
                <w:szCs w:val="26"/>
              </w:rPr>
              <w:t xml:space="preserve">Hàng tháng</w:t>
            </w:r>
            <w:r>
              <w:rPr>
                <w:sz w:val="26"/>
                <w:szCs w:val="26"/>
              </w:rPr>
            </w:r>
          </w:p>
        </w:tc>
        <w:tc>
          <w:tcPr>
            <w:shd w:val="clear" w:color="auto" w:fill="auto"/>
            <w:tcBorders/>
            <w:tcW w:w="2978" w:type="dxa"/>
            <w:vAlign w:val="center"/>
            <w:textDirection w:val="lrTb"/>
            <w:noWrap w:val="false"/>
          </w:tcPr>
          <w:p>
            <w:pPr>
              <w:widowControl w:val="false"/>
              <w:pBdr/>
              <w:spacing w:after="120"/>
              <w:ind w:firstLine="601"/>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03 tháng một lần</w:t>
            </w:r>
            <w:r>
              <w:rPr>
                <w:sz w:val="26"/>
                <w:szCs w:val="26"/>
              </w:rPr>
            </w:r>
          </w:p>
        </w:tc>
        <w:tc>
          <w:tcPr>
            <w:shd w:val="clear" w:color="auto" w:fill="auto"/>
            <w:tcBorders/>
            <w:tcW w:w="3119" w:type="dxa"/>
            <w:vAlign w:val="center"/>
            <w:textDirection w:val="lrTb"/>
            <w:noWrap w:val="false"/>
          </w:tcPr>
          <w:p>
            <w:pPr>
              <w:widowControl w:val="false"/>
              <w:pBdr/>
              <w:spacing w:after="120"/>
              <w:ind w:firstLine="692"/>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06 tháng một lần</w:t>
            </w:r>
            <w:r>
              <w:rPr>
                <w:sz w:val="26"/>
                <w:szCs w:val="26"/>
              </w:rPr>
            </w:r>
          </w:p>
        </w:tc>
      </w:tr>
    </w:tbl>
    <w:p>
      <w:pPr>
        <w:pBdr/>
        <w:spacing w:after="120"/>
        <w:ind/>
        <w:jc w:val="both"/>
        <w:rPr>
          <w:sz w:val="26"/>
          <w:szCs w:val="26"/>
        </w:rPr>
      </w:pPr>
      <w:r>
        <w:rPr>
          <w:rFonts w:eastAsia="Times New Roman"/>
          <w:b/>
          <w:i/>
          <w:sz w:val="26"/>
          <w:szCs w:val="26"/>
          <w:lang w:eastAsia="zh-CN"/>
        </w:rPr>
        <w:t xml:space="preserve">Lưu ý: </w:t>
      </w:r>
      <w:r>
        <w:rPr>
          <w:sz w:val="26"/>
          <w:szCs w:val="26"/>
        </w:rPr>
      </w:r>
    </w:p>
    <w:p>
      <w:pPr>
        <w:pBdr/>
        <w:spacing w:after="120"/>
        <w:ind/>
        <w:jc w:val="both"/>
        <w:rPr>
          <w:sz w:val="26"/>
          <w:szCs w:val="26"/>
        </w:rPr>
      </w:pPr>
      <w:r>
        <w:rPr>
          <w:rFonts w:eastAsia="Times New Roman"/>
          <w:sz w:val="26"/>
          <w:szCs w:val="26"/>
          <w:lang w:eastAsia="zh-CN"/>
        </w:rPr>
        <w:t xml:space="preserve">-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r>
        <w:rPr>
          <w:sz w:val="26"/>
          <w:szCs w:val="26"/>
        </w:rPr>
      </w:r>
    </w:p>
    <w:p>
      <w:pPr>
        <w:pBdr/>
        <w:spacing w:after="120"/>
        <w:ind/>
        <w:jc w:val="both"/>
        <w:rPr>
          <w:sz w:val="26"/>
          <w:szCs w:val="26"/>
        </w:rPr>
      </w:pPr>
      <w:r>
        <w:rPr>
          <w:rFonts w:eastAsia="Times New Roman"/>
          <w:sz w:val="26"/>
          <w:szCs w:val="26"/>
          <w:lang w:eastAsia="zh-CN"/>
        </w:rPr>
        <w:t xml:space="preserve">- Doanh nghiệp đăng ký ngành, nghề kinh doanh chính khác: đánh dấu vào phương thức đóng bảo hiểm xã hội hàng tháng</w:t>
      </w:r>
      <w:r>
        <w:rPr>
          <w:sz w:val="26"/>
          <w:szCs w:val="26"/>
        </w:rPr>
        <w:t xml:space="preserve">.</w:t>
      </w:r>
      <w:r>
        <w:rPr>
          <w:sz w:val="26"/>
          <w:szCs w:val="26"/>
        </w:rPr>
      </w:r>
    </w:p>
    <w:p>
      <w:pPr>
        <w:pBdr/>
        <w:spacing w:after="120"/>
        <w:ind/>
        <w:jc w:val="both"/>
        <w:rPr>
          <w:sz w:val="26"/>
          <w:szCs w:val="26"/>
        </w:rPr>
      </w:pPr>
      <w:r>
        <w:rPr>
          <w:rFonts w:eastAsia="Times New Roman"/>
          <w:b/>
          <w:bCs/>
          <w:sz w:val="26"/>
          <w:szCs w:val="26"/>
          <w:lang w:eastAsia="zh-CN"/>
        </w:rPr>
        <w:t xml:space="preserve">14. Thông tin về các doanh nghiệp bị chia, bị tách, bị hợp nhất, được chuyển đổi </w:t>
      </w:r>
      <w:r>
        <w:rPr>
          <w:rFonts w:eastAsia="Times New Roman"/>
          <w:iCs/>
          <w:sz w:val="26"/>
          <w:szCs w:val="26"/>
          <w:lang w:eastAsia="zh-CN"/>
        </w:rPr>
        <w:t xml:space="preserve">(</w:t>
      </w:r>
      <w:r>
        <w:rPr>
          <w:rFonts w:eastAsia="Times New Roman"/>
          <w:i/>
          <w:iCs/>
          <w:sz w:val="26"/>
          <w:szCs w:val="26"/>
          <w:lang w:eastAsia="zh-CN"/>
        </w:rPr>
        <w:t xml:space="preserve">chỉ kê khai trong trường hợp thành lập công ty trên cơ sở chia, tách, hợp nhất, chuyển đổi loại hình doanh nghiệp</w:t>
      </w:r>
      <w:r>
        <w:rPr>
          <w:rFonts w:eastAsia="Times New Roman"/>
          <w:iCs/>
          <w:sz w:val="26"/>
          <w:szCs w:val="26"/>
          <w:lang w:eastAsia="zh-CN"/>
        </w:rPr>
        <w:t xml:space="preserve">)</w:t>
      </w:r>
      <w:r>
        <w:rPr>
          <w:rFonts w:eastAsia="Times New Roman"/>
          <w:bCs/>
          <w:sz w:val="26"/>
          <w:szCs w:val="26"/>
          <w:lang w:eastAsia="zh-CN"/>
        </w:rPr>
        <w:t xml:space="preserve">:</w:t>
      </w:r>
      <w:r>
        <w:rPr>
          <w:sz w:val="26"/>
          <w:szCs w:val="26"/>
        </w:rPr>
      </w:r>
    </w:p>
    <w:p>
      <w:pPr>
        <w:pBdr/>
        <w:tabs>
          <w:tab w:val="left" w:leader="dot" w:pos="9638"/>
        </w:tabs>
        <w:spacing w:after="120"/>
        <w:ind/>
        <w:jc w:val="both"/>
        <w:rPr>
          <w:sz w:val="26"/>
          <w:szCs w:val="26"/>
        </w:rPr>
      </w:pPr>
      <w:r>
        <w:rPr>
          <w:rFonts w:eastAsia="Times New Roman"/>
          <w:sz w:val="26"/>
          <w:szCs w:val="26"/>
          <w:lang w:eastAsia="zh-CN"/>
        </w:rPr>
        <w:t xml:space="preserve">Tên doanh nghiệp (</w:t>
      </w:r>
      <w:r>
        <w:rPr>
          <w:rFonts w:eastAsia="Times New Roman"/>
          <w:i/>
          <w:iCs/>
          <w:sz w:val="26"/>
          <w:szCs w:val="26"/>
          <w:lang w:eastAsia="zh-CN"/>
        </w:rPr>
        <w:t xml:space="preserve">ghi bằng chữ in hoa</w:t>
      </w:r>
      <w:r>
        <w:rPr>
          <w:rFonts w:eastAsia="Times New Roman"/>
          <w:sz w:val="26"/>
          <w:szCs w:val="26"/>
          <w:lang w:eastAsia="zh-CN"/>
        </w:rPr>
        <w:t xml:space="preserve">): </w:t>
      </w:r>
      <w:r>
        <w:rPr>
          <w:rFonts w:eastAsia="Times New Roman"/>
          <w:sz w:val="26"/>
          <w:szCs w:val="26"/>
          <w:lang w:eastAsia="zh-CN"/>
        </w:rPr>
        <w:tab/>
      </w:r>
      <w:r>
        <w:rPr>
          <w:sz w:val="26"/>
          <w:szCs w:val="26"/>
        </w:rPr>
      </w:r>
    </w:p>
    <w:p>
      <w:pPr>
        <w:pBdr/>
        <w:tabs>
          <w:tab w:val="left" w:leader="dot" w:pos="9638"/>
        </w:tabs>
        <w:spacing w:after="120"/>
        <w:ind/>
        <w:jc w:val="both"/>
        <w:rPr>
          <w:sz w:val="26"/>
          <w:szCs w:val="26"/>
        </w:rPr>
      </w:pPr>
      <w:r>
        <w:rPr>
          <w:rFonts w:eastAsia="Times New Roman"/>
          <w:sz w:val="26"/>
          <w:szCs w:val="26"/>
          <w:lang w:eastAsia="zh-CN"/>
        </w:rPr>
        <w:t xml:space="preserve">Mã số doanh nghiệp/Mã số thuế: </w:t>
      </w:r>
      <w:r>
        <w:rPr>
          <w:rFonts w:eastAsia="Times New Roman"/>
          <w:sz w:val="26"/>
          <w:szCs w:val="26"/>
          <w:lang w:eastAsia="zh-CN"/>
        </w:rPr>
        <w:tab/>
      </w:r>
      <w:r>
        <w:rPr>
          <w:sz w:val="26"/>
          <w:szCs w:val="26"/>
        </w:rPr>
      </w:r>
    </w:p>
    <w:p>
      <w:pPr>
        <w:pBdr/>
        <w:tabs>
          <w:tab w:val="left" w:leader="dot" w:pos="2835"/>
          <w:tab w:val="left" w:leader="dot" w:pos="9638"/>
        </w:tabs>
        <w:spacing w:after="120"/>
        <w:ind/>
        <w:jc w:val="both"/>
        <w:rPr>
          <w:sz w:val="26"/>
          <w:szCs w:val="26"/>
        </w:rPr>
      </w:pPr>
      <w:r>
        <w:rPr>
          <w:rFonts w:eastAsia="Times New Roman"/>
          <w:sz w:val="26"/>
          <w:szCs w:val="26"/>
          <w:lang w:eastAsia="zh-CN"/>
        </w:rPr>
        <w:t xml:space="preserve">Số Giấy chứng nhận đăng ký kinh doanh (</w:t>
      </w:r>
      <w:r>
        <w:rPr>
          <w:rFonts w:eastAsia="Times New Roman"/>
          <w:i/>
          <w:iCs/>
          <w:sz w:val="26"/>
          <w:szCs w:val="26"/>
          <w:lang w:eastAsia="zh-CN"/>
        </w:rPr>
        <w:t xml:space="preserve">chỉ kê khai nếu không có mã số doanh nghiệp/mã số thuế</w:t>
      </w:r>
      <w:r>
        <w:rPr>
          <w:rFonts w:eastAsia="Times New Roman"/>
          <w:sz w:val="26"/>
          <w:szCs w:val="26"/>
          <w:lang w:eastAsia="zh-CN"/>
        </w:rPr>
        <w:t xml:space="preserve">): </w:t>
      </w:r>
      <w:r>
        <w:rPr>
          <w:rFonts w:eastAsia="Times New Roman"/>
          <w:sz w:val="26"/>
          <w:szCs w:val="26"/>
        </w:rPr>
        <w:tab/>
      </w:r>
      <w:r>
        <w:rPr>
          <w:rFonts w:eastAsia="Times New Roman"/>
          <w:sz w:val="26"/>
          <w:szCs w:val="26"/>
        </w:rPr>
        <w:t xml:space="preserve">Ngày cấp</w:t>
      </w:r>
      <w:r>
        <w:rPr>
          <w:rFonts w:eastAsia="Times New Roman"/>
          <w:sz w:val="26"/>
          <w:szCs w:val="26"/>
        </w:rPr>
        <w:t xml:space="preserve">: ....../....../............ </w:t>
      </w:r>
      <w:r>
        <w:rPr>
          <w:rFonts w:eastAsia="Times New Roman"/>
          <w:sz w:val="26"/>
          <w:szCs w:val="26"/>
        </w:rPr>
        <w:t xml:space="preserve">Nơi cấp: </w:t>
      </w:r>
      <w:r>
        <w:rPr>
          <w:rFonts w:eastAsia="Times New Roman"/>
          <w:sz w:val="26"/>
          <w:szCs w:val="26"/>
        </w:rPr>
        <w:tab/>
      </w:r>
      <w:r>
        <w:rPr>
          <w:sz w:val="26"/>
          <w:szCs w:val="26"/>
        </w:rPr>
      </w:r>
    </w:p>
    <w:p>
      <w:pPr>
        <w:pBdr/>
        <w:tabs>
          <w:tab w:val="left" w:leader="dot" w:pos="9072"/>
        </w:tabs>
        <w:spacing w:after="120"/>
        <w:ind/>
        <w:jc w:val="both"/>
        <w:rPr>
          <w:sz w:val="26"/>
          <w:szCs w:val="26"/>
        </w:rPr>
      </w:pPr>
      <w:r>
        <w:rPr>
          <w:rFonts w:eastAsia="Times New Roman"/>
          <w:sz w:val="26"/>
          <w:szCs w:val="26"/>
          <w:lang w:eastAsia="zh-CN"/>
        </w:rPr>
        <w:t xml:space="preserve">Đề nghị Phòng Đăng ký kinh doanh thực hiện chấm dứt tồn tại đối với doanh nghiệp bị chia, bị hợp nhất và các chi nhánh/văn phòng đại diện/địa điểm kinh doanh của doanh nghiệp bị chia, bị hợp nhất.</w:t>
      </w:r>
      <w:r>
        <w:rPr>
          <w:sz w:val="26"/>
          <w:szCs w:val="26"/>
        </w:rPr>
      </w:r>
    </w:p>
    <w:p>
      <w:pPr>
        <w:pBdr/>
        <w:spacing w:after="120"/>
        <w:ind/>
        <w:jc w:val="both"/>
        <w:rPr>
          <w:sz w:val="26"/>
          <w:szCs w:val="26"/>
        </w:rPr>
      </w:pPr>
      <w:r>
        <w:rPr>
          <w:rFonts w:eastAsia="Times New Roman"/>
          <w:b/>
          <w:sz w:val="26"/>
          <w:szCs w:val="26"/>
          <w:lang w:eastAsia="zh-CN"/>
        </w:rPr>
        <w:t xml:space="preserve">15. </w:t>
      </w:r>
      <w:r>
        <w:rPr>
          <w:rFonts w:eastAsia="Times New Roman"/>
          <w:b/>
          <w:bCs/>
          <w:sz w:val="26"/>
          <w:szCs w:val="26"/>
          <w:lang w:eastAsia="zh-CN"/>
        </w:rPr>
        <w:t xml:space="preserve">Thông tin về hộ kinh doanh được chuyển đổi </w:t>
      </w:r>
      <w:r>
        <w:rPr>
          <w:rFonts w:eastAsia="Times New Roman"/>
          <w:iCs/>
          <w:sz w:val="26"/>
          <w:szCs w:val="26"/>
          <w:lang w:eastAsia="zh-CN"/>
        </w:rPr>
        <w:t xml:space="preserve">(</w:t>
      </w:r>
      <w:r>
        <w:rPr>
          <w:rFonts w:eastAsia="Times New Roman"/>
          <w:i/>
          <w:iCs/>
          <w:sz w:val="26"/>
          <w:szCs w:val="26"/>
          <w:lang w:eastAsia="zh-CN"/>
        </w:rPr>
        <w:t xml:space="preserve">chỉ kê khai trong trường hợp thành lập doanh nghiệp trên cơ sở chuyển đổi từ hộ kinh doanh</w:t>
      </w:r>
      <w:r>
        <w:rPr>
          <w:rFonts w:eastAsia="Times New Roman"/>
          <w:iCs/>
          <w:sz w:val="26"/>
          <w:szCs w:val="26"/>
          <w:lang w:eastAsia="zh-CN"/>
        </w:rPr>
        <w:t xml:space="preserve">)</w:t>
      </w:r>
      <w:r>
        <w:rPr>
          <w:rFonts w:eastAsia="Times New Roman"/>
          <w:bCs/>
          <w:sz w:val="26"/>
          <w:szCs w:val="26"/>
          <w:lang w:eastAsia="zh-CN"/>
        </w:rPr>
        <w:t xml:space="preserve">:</w:t>
      </w:r>
      <w:r>
        <w:rPr>
          <w:sz w:val="26"/>
          <w:szCs w:val="26"/>
        </w:rPr>
      </w:r>
    </w:p>
    <w:p>
      <w:pPr>
        <w:pBdr/>
        <w:tabs>
          <w:tab w:val="left" w:leader="dot" w:pos="9638"/>
        </w:tabs>
        <w:spacing w:after="120"/>
        <w:ind/>
        <w:jc w:val="both"/>
        <w:rPr>
          <w:sz w:val="26"/>
          <w:szCs w:val="26"/>
        </w:rPr>
      </w:pPr>
      <w:r>
        <w:rPr>
          <w:rFonts w:eastAsia="Times New Roman"/>
          <w:sz w:val="26"/>
          <w:szCs w:val="26"/>
          <w:lang w:eastAsia="zh-CN"/>
        </w:rPr>
        <w:t xml:space="preserve">Tên hộ kinh doanh (</w:t>
      </w:r>
      <w:r>
        <w:rPr>
          <w:rFonts w:eastAsia="Times New Roman"/>
          <w:i/>
          <w:iCs/>
          <w:sz w:val="26"/>
          <w:szCs w:val="26"/>
          <w:lang w:eastAsia="zh-CN"/>
        </w:rPr>
        <w:t xml:space="preserve">ghi bằng chữ in hoa</w:t>
      </w:r>
      <w:r>
        <w:rPr>
          <w:rFonts w:eastAsia="Times New Roman"/>
          <w:sz w:val="26"/>
          <w:szCs w:val="26"/>
          <w:lang w:eastAsia="zh-CN"/>
        </w:rPr>
        <w:t xml:space="preserve">): </w:t>
      </w:r>
      <w:r>
        <w:rPr>
          <w:rFonts w:eastAsia="Times New Roman"/>
          <w:sz w:val="26"/>
          <w:szCs w:val="26"/>
          <w:lang w:eastAsia="zh-CN"/>
        </w:rPr>
        <w:tab/>
      </w:r>
      <w:r>
        <w:rPr>
          <w:sz w:val="26"/>
          <w:szCs w:val="26"/>
        </w:rPr>
      </w:r>
    </w:p>
    <w:p>
      <w:pPr>
        <w:pBdr/>
        <w:tabs>
          <w:tab w:val="left" w:leader="dot" w:pos="9638"/>
        </w:tabs>
        <w:spacing w:after="120"/>
        <w:ind/>
        <w:jc w:val="both"/>
        <w:rPr>
          <w:sz w:val="26"/>
          <w:szCs w:val="26"/>
        </w:rPr>
      </w:pPr>
      <w:r>
        <w:rPr>
          <w:rFonts w:eastAsia="Times New Roman"/>
          <w:sz w:val="26"/>
          <w:szCs w:val="26"/>
          <w:lang w:eastAsia="zh-CN"/>
        </w:rPr>
        <w:t xml:space="preserve">Số Giấy chứng nhận đăng ký hộ kinh doanh: </w:t>
      </w:r>
      <w:r>
        <w:rPr>
          <w:rFonts w:eastAsia="Times New Roman"/>
          <w:sz w:val="26"/>
          <w:szCs w:val="26"/>
          <w:lang w:eastAsia="zh-CN"/>
        </w:rPr>
        <w:tab/>
      </w:r>
      <w:r>
        <w:rPr>
          <w:sz w:val="26"/>
          <w:szCs w:val="26"/>
        </w:rPr>
      </w:r>
    </w:p>
    <w:p>
      <w:pPr>
        <w:pBdr/>
        <w:tabs>
          <w:tab w:val="left" w:leader="dot" w:pos="9638"/>
        </w:tabs>
        <w:spacing w:after="120"/>
        <w:ind/>
        <w:jc w:val="both"/>
        <w:rPr>
          <w:sz w:val="26"/>
          <w:szCs w:val="26"/>
        </w:rPr>
      </w:pPr>
      <w:r>
        <w:rPr>
          <w:rFonts w:eastAsia="Times New Roman"/>
          <w:sz w:val="26"/>
          <w:szCs w:val="26"/>
          <w:lang w:eastAsia="zh-CN"/>
        </w:rPr>
        <w:t xml:space="preserve">Ngày cấp: </w:t>
      </w:r>
      <w:r>
        <w:rPr>
          <w:rFonts w:eastAsia="Times New Roman"/>
          <w:sz w:val="26"/>
          <w:szCs w:val="26"/>
          <w:lang w:eastAsia="zh-CN"/>
        </w:rPr>
        <w:t xml:space="preserve">....../....../............ </w:t>
      </w:r>
      <w:r>
        <w:rPr>
          <w:rFonts w:eastAsia="Times New Roman"/>
          <w:sz w:val="26"/>
          <w:szCs w:val="26"/>
          <w:lang w:eastAsia="zh-CN"/>
        </w:rPr>
        <w:t xml:space="preserve">Nơi cấp: </w:t>
      </w:r>
      <w:r>
        <w:rPr>
          <w:rFonts w:eastAsia="Times New Roman"/>
          <w:sz w:val="26"/>
          <w:szCs w:val="26"/>
          <w:lang w:eastAsia="zh-CN"/>
        </w:rPr>
        <w:tab/>
      </w:r>
      <w:r>
        <w:rPr>
          <w:sz w:val="26"/>
          <w:szCs w:val="26"/>
        </w:rPr>
      </w:r>
    </w:p>
    <w:p>
      <w:pPr>
        <w:pBdr/>
        <w:tabs>
          <w:tab w:val="left" w:leader="dot" w:pos="9638"/>
        </w:tabs>
        <w:spacing w:after="120"/>
        <w:ind/>
        <w:jc w:val="both"/>
        <w:rPr>
          <w:sz w:val="26"/>
          <w:szCs w:val="26"/>
        </w:rPr>
      </w:pPr>
      <w:r>
        <w:rPr>
          <w:rFonts w:eastAsia="Times New Roman"/>
          <w:sz w:val="26"/>
          <w:szCs w:val="26"/>
          <w:lang w:eastAsia="zh-CN"/>
        </w:rPr>
        <w:t xml:space="preserve">Mã số thuế của hộ kinh doanh (</w:t>
      </w:r>
      <w:r>
        <w:rPr>
          <w:rFonts w:eastAsia="Times New Roman"/>
          <w:i/>
          <w:sz w:val="26"/>
          <w:szCs w:val="26"/>
          <w:lang w:eastAsia="zh-CN"/>
        </w:rPr>
        <w:t xml:space="preserve">chỉ kê khai MST 10 số</w:t>
      </w:r>
      <w:r>
        <w:rPr>
          <w:rFonts w:eastAsia="Times New Roman"/>
          <w:sz w:val="26"/>
          <w:szCs w:val="26"/>
          <w:lang w:eastAsia="zh-CN"/>
        </w:rPr>
        <w:t xml:space="preserve">): </w:t>
      </w:r>
      <w:r>
        <w:rPr>
          <w:rFonts w:eastAsia="Times New Roman"/>
          <w:sz w:val="26"/>
          <w:szCs w:val="26"/>
          <w:lang w:eastAsia="zh-CN"/>
        </w:rPr>
        <w:tab/>
      </w:r>
      <w:r>
        <w:rPr>
          <w:sz w:val="26"/>
          <w:szCs w:val="26"/>
        </w:rPr>
      </w:r>
    </w:p>
    <w:p>
      <w:pPr>
        <w:pBdr/>
        <w:tabs>
          <w:tab w:val="left" w:leader="dot" w:pos="9638"/>
        </w:tabs>
        <w:spacing w:after="120"/>
        <w:ind/>
        <w:jc w:val="both"/>
        <w:rPr>
          <w:sz w:val="26"/>
          <w:szCs w:val="26"/>
        </w:rPr>
      </w:pPr>
      <w:r>
        <w:rPr>
          <w:rFonts w:eastAsia="Times New Roman"/>
          <w:sz w:val="26"/>
          <w:szCs w:val="26"/>
          <w:lang w:eastAsia="zh-CN"/>
        </w:rPr>
        <w:t xml:space="preserve">Địa chỉ trụ sở hộ kinh doanh: </w:t>
      </w:r>
      <w:r>
        <w:rPr>
          <w:rFonts w:eastAsia="Times New Roman"/>
          <w:sz w:val="26"/>
          <w:szCs w:val="26"/>
          <w:lang w:eastAsia="zh-CN"/>
        </w:rPr>
        <w:tab/>
      </w:r>
      <w:r>
        <w:rPr>
          <w:sz w:val="26"/>
          <w:szCs w:val="26"/>
        </w:rPr>
      </w:r>
    </w:p>
    <w:p>
      <w:pPr>
        <w:pBdr/>
        <w:tabs>
          <w:tab w:val="left" w:leader="dot" w:pos="9638"/>
        </w:tabs>
        <w:spacing w:after="120"/>
        <w:ind/>
        <w:jc w:val="both"/>
        <w:rPr>
          <w:sz w:val="26"/>
          <w:szCs w:val="26"/>
        </w:rPr>
      </w:pPr>
      <w:r>
        <w:rPr>
          <w:rFonts w:eastAsia="Times New Roman"/>
          <w:sz w:val="26"/>
          <w:szCs w:val="26"/>
          <w:lang w:eastAsia="zh-CN"/>
        </w:rPr>
        <w:t xml:space="preserve">Tên chủ hộ kinh doanh: </w:t>
      </w:r>
      <w:r>
        <w:rPr>
          <w:rFonts w:eastAsia="Times New Roman"/>
          <w:sz w:val="26"/>
          <w:szCs w:val="26"/>
          <w:lang w:eastAsia="zh-CN"/>
        </w:rPr>
        <w:tab/>
      </w:r>
      <w:r>
        <w:rPr>
          <w:sz w:val="26"/>
          <w:szCs w:val="26"/>
        </w:rPr>
      </w:r>
    </w:p>
    <w:p>
      <w:pPr>
        <w:pBdr/>
        <w:tabs>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sz w:val="26"/>
          <w:szCs w:val="26"/>
        </w:rPr>
      </w:pPr>
      <w:r>
        <w:rPr>
          <w:rFonts w:eastAsia="Times New Roman"/>
          <w:sz w:val="26"/>
          <w:szCs w:val="26"/>
          <w:lang w:eastAsia="zh-CN"/>
        </w:rPr>
        <w:t xml:space="preserve">Loại giấy tờ pháp lý của cá nhân (</w:t>
      </w:r>
      <w:r>
        <w:rPr>
          <w:rFonts w:eastAsia="Times New Roman"/>
          <w:i/>
          <w:sz w:val="26"/>
          <w:szCs w:val="26"/>
          <w:lang w:eastAsia="zh-CN"/>
        </w:rPr>
        <w:t xml:space="preserve">kê khai theo giấy tờ pháp lý của cá nhân được ghi trên Giấy chứng nhận đăng ký thuế của hộ kinh doanh</w:t>
      </w:r>
      <w:r>
        <w:rPr>
          <w:rFonts w:eastAsia="Times New Roman"/>
          <w:sz w:val="26"/>
          <w:szCs w:val="26"/>
          <w:lang w:eastAsia="zh-CN"/>
        </w:rPr>
        <w:t xml:space="preserve">):</w:t>
      </w:r>
      <w:r>
        <w:rPr>
          <w:rFonts w:eastAsia="Times New Roman"/>
          <w:sz w:val="26"/>
          <w:szCs w:val="26"/>
          <w:lang w:eastAsia="zh-CN"/>
        </w:rPr>
        <w:tab/>
      </w:r>
      <w:r>
        <w:rPr>
          <w:sz w:val="26"/>
          <w:szCs w:val="26"/>
        </w:rPr>
      </w:r>
    </w:p>
    <w:tbl>
      <w:tblPr>
        <w:tblW w:w="8278" w:type="dxa"/>
        <w:tblInd w:w="709" w:type="dxa"/>
        <w:tblBorders/>
        <w:tblLayout w:type="fixed"/>
        <w:tblLook w:val="04A0" w:firstRow="1" w:lastRow="0" w:firstColumn="1" w:lastColumn="0" w:noHBand="0" w:noVBand="1"/>
      </w:tblPr>
      <w:tblGrid>
        <w:gridCol w:w="3935"/>
        <w:gridCol w:w="4343"/>
      </w:tblGrid>
      <w:tr>
        <w:trPr/>
        <w:tc>
          <w:tcPr>
            <w:shd w:val="clear" w:color="auto" w:fill="auto"/>
            <w:tcBorders/>
            <w:tcW w:w="3935"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left="709"/>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Chứng minh nhân dân</w:t>
            </w:r>
            <w:r>
              <w:rPr>
                <w:sz w:val="26"/>
                <w:szCs w:val="26"/>
              </w:rPr>
            </w:r>
          </w:p>
        </w:tc>
        <w:tc>
          <w:tcPr>
            <w:shd w:val="clear" w:color="auto" w:fill="auto"/>
            <w:tcBorders/>
            <w:tcW w:w="4342"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left="709"/>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Căn cước công dân</w:t>
            </w:r>
            <w:r>
              <w:rPr>
                <w:sz w:val="26"/>
                <w:szCs w:val="26"/>
              </w:rPr>
            </w:r>
          </w:p>
        </w:tc>
      </w:tr>
      <w:tr>
        <w:trPr/>
        <w:tc>
          <w:tcPr>
            <w:shd w:val="clear" w:color="auto" w:fill="auto"/>
            <w:tcBorders/>
            <w:tcW w:w="3935" w:type="dxa"/>
            <w:vAlign w:val="bottom"/>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left="709"/>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Hộ chiếu</w:t>
            </w:r>
            <w:r>
              <w:rPr>
                <w:sz w:val="26"/>
                <w:szCs w:val="26"/>
              </w:rPr>
            </w:r>
          </w:p>
        </w:tc>
        <w:tc>
          <w:tcPr>
            <w:shd w:val="clear" w:color="auto" w:fill="auto"/>
            <w:tcBorders/>
            <w:tcW w:w="4342" w:type="dxa"/>
            <w:vAlign w:val="bottom"/>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left="709"/>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Loại khác (</w:t>
            </w:r>
            <w:r>
              <w:rPr>
                <w:rFonts w:eastAsia="Times New Roman"/>
                <w:i/>
                <w:sz w:val="26"/>
                <w:szCs w:val="26"/>
                <w:lang w:eastAsia="zh-CN"/>
              </w:rPr>
              <w:t xml:space="preserve">ghi rõ</w:t>
            </w:r>
            <w:r>
              <w:rPr>
                <w:rFonts w:eastAsia="Times New Roman"/>
                <w:sz w:val="26"/>
                <w:szCs w:val="26"/>
                <w:lang w:eastAsia="zh-CN"/>
              </w:rPr>
              <w:t xml:space="preserve">):</w:t>
            </w:r>
            <w:r>
              <w:rPr>
                <w:rFonts w:eastAsia="Times New Roman"/>
                <w:sz w:val="26"/>
                <w:szCs w:val="26"/>
                <w:lang w:eastAsia="zh-CN"/>
              </w:rPr>
              <w:t xml:space="preserve"> ................</w:t>
            </w:r>
            <w:r>
              <w:rPr>
                <w:sz w:val="26"/>
                <w:szCs w:val="26"/>
              </w:rPr>
            </w:r>
          </w:p>
        </w:tc>
      </w:tr>
    </w:tbl>
    <w:p>
      <w:pPr>
        <w:pBdr/>
        <w:tabs>
          <w:tab w:val="right" w:leader="dot" w:pos="9638"/>
        </w:tabs>
        <w:spacing w:after="120"/>
        <w:ind/>
        <w:jc w:val="both"/>
        <w:rPr>
          <w:sz w:val="26"/>
          <w:szCs w:val="26"/>
        </w:rPr>
      </w:pPr>
      <w:r>
        <w:rPr>
          <w:rFonts w:eastAsia="Times New Roman"/>
          <w:sz w:val="26"/>
          <w:szCs w:val="26"/>
          <w:lang w:eastAsia="zh-CN"/>
        </w:rPr>
        <w:t xml:space="preserve">Số giấy tờ pháp lý của cá nhân (</w:t>
      </w:r>
      <w:r>
        <w:rPr>
          <w:rFonts w:eastAsia="Times New Roman"/>
          <w:i/>
          <w:sz w:val="26"/>
          <w:szCs w:val="26"/>
          <w:lang w:eastAsia="zh-CN"/>
        </w:rPr>
        <w:t xml:space="preserve">kê khai theo giấy tờ pháp lý của cá nhân được ghi trên Giấy chứng nhận đăng ký thuế của hộ kinh doanh</w:t>
      </w:r>
      <w:r>
        <w:rPr>
          <w:rFonts w:eastAsia="Times New Roman"/>
          <w:sz w:val="26"/>
          <w:szCs w:val="26"/>
          <w:lang w:eastAsia="zh-CN"/>
        </w:rPr>
        <w:t xml:space="preserve">): </w:t>
      </w:r>
      <w:r>
        <w:rPr>
          <w:rFonts w:eastAsia="Times New Roman"/>
          <w:sz w:val="26"/>
          <w:szCs w:val="26"/>
          <w:lang w:eastAsia="zh-CN"/>
        </w:rPr>
        <w:tab/>
      </w:r>
      <w:r>
        <w:rPr>
          <w:sz w:val="26"/>
          <w:szCs w:val="26"/>
        </w:rPr>
      </w:r>
    </w:p>
    <w:p>
      <w:pPr>
        <w:pBdr/>
        <w:tabs>
          <w:tab w:val="right" w:leader="dot" w:pos="9638"/>
        </w:tabs>
        <w:spacing w:after="120"/>
        <w:ind/>
        <w:jc w:val="both"/>
        <w:rPr>
          <w:sz w:val="26"/>
          <w:szCs w:val="26"/>
        </w:rPr>
      </w:pPr>
      <w:r>
        <w:rPr>
          <w:rFonts w:eastAsia="Times New Roman"/>
          <w:sz w:val="26"/>
          <w:szCs w:val="26"/>
          <w:lang w:eastAsia="zh-CN"/>
        </w:rPr>
        <w:t xml:space="preserve">Ngày cấp: </w:t>
      </w:r>
      <w:r>
        <w:rPr>
          <w:rFonts w:eastAsia="Times New Roman"/>
          <w:sz w:val="26"/>
          <w:szCs w:val="26"/>
          <w:lang w:eastAsia="zh-CN"/>
        </w:rPr>
        <w:t xml:space="preserve">....../....../............ </w:t>
      </w:r>
      <w:r>
        <w:rPr>
          <w:rFonts w:eastAsia="Times New Roman"/>
          <w:sz w:val="26"/>
          <w:szCs w:val="26"/>
          <w:lang w:eastAsia="zh-CN"/>
        </w:rPr>
        <w:t xml:space="preserve">Nơi cấp: </w:t>
      </w:r>
      <w:r>
        <w:rPr>
          <w:rFonts w:eastAsia="Times New Roman"/>
          <w:sz w:val="26"/>
          <w:szCs w:val="26"/>
          <w:lang w:eastAsia="zh-CN"/>
        </w:rPr>
        <w:tab/>
      </w:r>
      <w:r>
        <w:rPr>
          <w:rFonts w:eastAsia="Times New Roman"/>
          <w:sz w:val="26"/>
          <w:szCs w:val="26"/>
          <w:lang w:eastAsia="zh-CN"/>
        </w:rPr>
        <w:t xml:space="preserve">Ngày hết hạn (</w:t>
      </w:r>
      <w:r>
        <w:rPr>
          <w:rFonts w:eastAsia="Times New Roman"/>
          <w:i/>
          <w:sz w:val="26"/>
          <w:szCs w:val="26"/>
          <w:lang w:eastAsia="zh-CN"/>
        </w:rPr>
        <w:t xml:space="preserve">nếu có</w:t>
      </w:r>
      <w:r>
        <w:rPr>
          <w:rFonts w:eastAsia="Times New Roman"/>
          <w:sz w:val="26"/>
          <w:szCs w:val="26"/>
          <w:lang w:eastAsia="zh-CN"/>
        </w:rPr>
        <w:t xml:space="preserve">): </w:t>
      </w:r>
      <w:r>
        <w:rPr>
          <w:rFonts w:eastAsia="Times New Roman"/>
          <w:sz w:val="26"/>
          <w:szCs w:val="26"/>
          <w:lang w:eastAsia="zh-CN"/>
        </w:rPr>
        <w:t xml:space="preserve">....../....../............</w:t>
      </w:r>
      <w:r>
        <w:rPr>
          <w:sz w:val="26"/>
          <w:szCs w:val="26"/>
        </w:rPr>
      </w:r>
    </w:p>
    <w:p>
      <w:pPr>
        <w:pBdr/>
        <w:spacing w:after="120"/>
        <w:ind/>
        <w:jc w:val="both"/>
        <w:rPr>
          <w:sz w:val="26"/>
          <w:szCs w:val="26"/>
        </w:rPr>
      </w:pPr>
      <w:r>
        <w:rPr>
          <w:rFonts w:eastAsia="Times New Roman"/>
          <w:b/>
          <w:sz w:val="26"/>
          <w:szCs w:val="26"/>
          <w:lang w:eastAsia="zh-CN"/>
        </w:rPr>
        <w:t xml:space="preserve">16. </w:t>
      </w:r>
      <w:r>
        <w:rPr>
          <w:rFonts w:eastAsia="Times New Roman"/>
          <w:b/>
          <w:bCs/>
          <w:sz w:val="26"/>
          <w:szCs w:val="26"/>
          <w:lang w:eastAsia="zh-CN"/>
        </w:rPr>
        <w:t xml:space="preserve">Thông tin về cơ sở bảo trợ xã hội/quỹ xã hội/quỹ từ thiện được chuyển đổi </w:t>
      </w:r>
      <w:r>
        <w:rPr>
          <w:rFonts w:eastAsia="Times New Roman"/>
          <w:i/>
          <w:iCs/>
          <w:sz w:val="26"/>
          <w:szCs w:val="26"/>
          <w:lang w:eastAsia="zh-CN"/>
        </w:rPr>
        <w:t xml:space="preserve">(</w:t>
      </w:r>
      <w:r>
        <w:rPr>
          <w:rFonts w:eastAsia="Times New Roman"/>
          <w:i/>
          <w:iCs/>
          <w:sz w:val="26"/>
          <w:szCs w:val="26"/>
          <w:lang w:eastAsia="zh-CN"/>
        </w:rPr>
        <w:t xml:space="preserve">chỉ kê khai trong trường hợp thành lập doanh nghiệp xã hội trên cơ sở chuyển đổi từ cơ sở bảo trợ xã hội/quỹ xã hội/quỹ từ thiện</w:t>
      </w:r>
      <w:r>
        <w:rPr>
          <w:rFonts w:eastAsia="Times New Roman"/>
          <w:i/>
          <w:iCs/>
          <w:sz w:val="26"/>
          <w:szCs w:val="26"/>
          <w:lang w:eastAsia="zh-CN"/>
        </w:rPr>
        <w:t xml:space="preserve">)</w:t>
      </w:r>
      <w:r>
        <w:rPr>
          <w:rFonts w:eastAsia="Times New Roman"/>
          <w:bCs/>
          <w:sz w:val="26"/>
          <w:szCs w:val="26"/>
          <w:lang w:eastAsia="zh-CN"/>
        </w:rPr>
        <w:t xml:space="preserve">:</w:t>
      </w:r>
      <w:r>
        <w:rPr>
          <w:sz w:val="26"/>
          <w:szCs w:val="26"/>
        </w:rPr>
      </w:r>
    </w:p>
    <w:p>
      <w:pPr>
        <w:pBdr/>
        <w:tabs>
          <w:tab w:val="left" w:leader="dot" w:pos="9638"/>
        </w:tabs>
        <w:spacing w:after="120"/>
        <w:ind/>
        <w:jc w:val="both"/>
        <w:rPr>
          <w:sz w:val="26"/>
          <w:szCs w:val="26"/>
        </w:rPr>
      </w:pPr>
      <w:r>
        <w:rPr>
          <w:rFonts w:eastAsia="Times New Roman"/>
          <w:sz w:val="26"/>
          <w:szCs w:val="26"/>
          <w:lang w:eastAsia="zh-CN"/>
        </w:rPr>
        <w:t xml:space="preserve">Tên cơ sở bảo trợ xã hội/quỹ xã hội/quỹ từ thiện (</w:t>
      </w:r>
      <w:r>
        <w:rPr>
          <w:rFonts w:eastAsia="Times New Roman"/>
          <w:i/>
          <w:iCs/>
          <w:sz w:val="26"/>
          <w:szCs w:val="26"/>
          <w:lang w:eastAsia="zh-CN"/>
        </w:rPr>
        <w:t xml:space="preserve">ghi bằng chữ in hoa</w:t>
      </w:r>
      <w:r>
        <w:rPr>
          <w:rFonts w:eastAsia="Times New Roman"/>
          <w:sz w:val="26"/>
          <w:szCs w:val="26"/>
          <w:lang w:eastAsia="zh-CN"/>
        </w:rPr>
        <w:t xml:space="preserve">): </w:t>
      </w:r>
      <w:r>
        <w:rPr>
          <w:rFonts w:eastAsia="Times New Roman"/>
          <w:sz w:val="26"/>
          <w:szCs w:val="26"/>
          <w:lang w:eastAsia="zh-CN"/>
        </w:rPr>
        <w:tab/>
      </w:r>
      <w:r>
        <w:rPr>
          <w:sz w:val="26"/>
          <w:szCs w:val="26"/>
        </w:rPr>
      </w:r>
    </w:p>
    <w:p>
      <w:pPr>
        <w:pBdr/>
        <w:tabs>
          <w:tab w:val="right" w:leader="dot" w:pos="9638"/>
        </w:tabs>
        <w:spacing w:after="120"/>
        <w:ind/>
        <w:jc w:val="both"/>
        <w:rPr>
          <w:rFonts w:eastAsia="Times New Roman"/>
          <w:sz w:val="26"/>
          <w:szCs w:val="26"/>
          <w:lang w:eastAsia="zh-CN"/>
        </w:rPr>
      </w:pPr>
      <w:r>
        <w:rPr>
          <w:rFonts w:eastAsia="Times New Roman"/>
          <w:spacing w:val="2"/>
          <w:sz w:val="26"/>
          <w:szCs w:val="26"/>
          <w:lang w:eastAsia="zh-CN"/>
        </w:rPr>
        <w:t xml:space="preserve">Số Giấy chứng nhận đăng ký thành lập (Đối với cơ sở bảo trợ xã hội)/Số Giấy phép thành lập và công nhận điều lệ quỹ (Đối với quỹ xã hội/quỹ từ thiện):</w:t>
      </w:r>
      <w:r>
        <w:rPr>
          <w:rFonts w:eastAsia="Times New Roman"/>
          <w:sz w:val="26"/>
          <w:szCs w:val="26"/>
          <w:lang w:eastAsia="zh-CN"/>
        </w:rPr>
        <w:t xml:space="preserve"> </w:t>
      </w:r>
      <w:r>
        <w:rPr>
          <w:rFonts w:eastAsia="Times New Roman"/>
          <w:sz w:val="26"/>
          <w:szCs w:val="26"/>
          <w:lang w:eastAsia="zh-CN"/>
        </w:rPr>
        <w:tab/>
      </w:r>
      <w:r>
        <w:rPr>
          <w:rFonts w:eastAsia="Times New Roman"/>
          <w:sz w:val="26"/>
          <w:szCs w:val="26"/>
          <w:lang w:eastAsia="zh-CN"/>
        </w:rPr>
      </w:r>
    </w:p>
    <w:p>
      <w:pPr>
        <w:pBdr/>
        <w:tabs>
          <w:tab w:val="right" w:leader="dot" w:pos="9638"/>
        </w:tabs>
        <w:spacing w:after="120"/>
        <w:ind/>
        <w:jc w:val="both"/>
        <w:rPr>
          <w:sz w:val="26"/>
          <w:szCs w:val="26"/>
        </w:rPr>
      </w:pPr>
      <w:r>
        <w:rPr>
          <w:rFonts w:eastAsia="Times New Roman"/>
          <w:sz w:val="26"/>
          <w:szCs w:val="26"/>
          <w:lang w:eastAsia="zh-CN"/>
        </w:rPr>
        <w:t xml:space="preserve">Ngày cấp: </w:t>
      </w:r>
      <w:r>
        <w:rPr>
          <w:rFonts w:eastAsia="Times New Roman"/>
          <w:sz w:val="26"/>
          <w:szCs w:val="26"/>
          <w:lang w:eastAsia="zh-CN"/>
        </w:rPr>
        <w:t xml:space="preserve">....../....../............</w:t>
      </w:r>
      <w:r>
        <w:rPr>
          <w:rFonts w:eastAsia="Times New Roman"/>
          <w:sz w:val="26"/>
          <w:szCs w:val="26"/>
          <w:lang w:eastAsia="zh-CN"/>
        </w:rPr>
        <w:t xml:space="preserve"> Nơi cấp: </w:t>
      </w:r>
      <w:r>
        <w:rPr>
          <w:rFonts w:eastAsia="Times New Roman"/>
          <w:sz w:val="26"/>
          <w:szCs w:val="26"/>
          <w:lang w:eastAsia="zh-CN"/>
        </w:rPr>
        <w:tab/>
      </w:r>
      <w:r>
        <w:rPr>
          <w:sz w:val="26"/>
          <w:szCs w:val="26"/>
        </w:rPr>
      </w:r>
    </w:p>
    <w:p>
      <w:pPr>
        <w:pBdr/>
        <w:tabs>
          <w:tab w:val="left" w:leader="dot" w:pos="9072"/>
        </w:tabs>
        <w:spacing w:after="120"/>
        <w:ind/>
        <w:jc w:val="both"/>
        <w:rPr>
          <w:sz w:val="26"/>
          <w:szCs w:val="26"/>
        </w:rPr>
      </w:pPr>
      <w:r>
        <w:rPr>
          <w:rFonts w:eastAsia="Times New Roman"/>
          <w:spacing w:val="4"/>
          <w:sz w:val="26"/>
          <w:szCs w:val="26"/>
          <w:lang w:eastAsia="zh-CN"/>
        </w:rPr>
        <w:t xml:space="preserve">Mã số thuế của cơ sở bảo trợ xã hội/quỹ xã hội/quỹ từ thiện (</w:t>
      </w:r>
      <w:r>
        <w:rPr>
          <w:rFonts w:eastAsia="Times New Roman"/>
          <w:i/>
          <w:spacing w:val="4"/>
          <w:sz w:val="26"/>
          <w:szCs w:val="26"/>
          <w:lang w:eastAsia="zh-CN"/>
        </w:rPr>
        <w:t xml:space="preserve">chỉ kê khai MST 10 số</w:t>
      </w:r>
      <w:r>
        <w:rPr>
          <w:rFonts w:eastAsia="Times New Roman"/>
          <w:spacing w:val="4"/>
          <w:sz w:val="26"/>
          <w:szCs w:val="26"/>
          <w:lang w:eastAsia="zh-CN"/>
        </w:rPr>
        <w:t xml:space="preserve">): </w:t>
      </w:r>
      <w:r>
        <w:rPr>
          <w:rFonts w:eastAsia="Times New Roman"/>
          <w:spacing w:val="4"/>
          <w:sz w:val="26"/>
          <w:szCs w:val="26"/>
          <w:lang w:eastAsia="zh-CN"/>
        </w:rPr>
        <w:tab/>
      </w:r>
      <w:r>
        <w:rPr>
          <w:sz w:val="26"/>
          <w:szCs w:val="26"/>
        </w:rPr>
      </w:r>
    </w:p>
    <w:p>
      <w:pPr>
        <w:pBdr/>
        <w:tabs>
          <w:tab w:val="left" w:leader="dot" w:pos="9638"/>
        </w:tabs>
        <w:spacing w:after="120"/>
        <w:ind/>
        <w:jc w:val="both"/>
        <w:rPr>
          <w:sz w:val="26"/>
          <w:szCs w:val="26"/>
        </w:rPr>
      </w:pPr>
      <w:r>
        <w:rPr>
          <w:rFonts w:eastAsia="Times New Roman"/>
          <w:sz w:val="26"/>
          <w:szCs w:val="26"/>
          <w:lang w:eastAsia="zh-CN"/>
        </w:rPr>
        <w:t xml:space="preserve">Địa chỉ trụ sở chính: </w:t>
      </w:r>
      <w:r>
        <w:rPr>
          <w:rFonts w:eastAsia="Times New Roman"/>
          <w:sz w:val="26"/>
          <w:szCs w:val="26"/>
          <w:lang w:eastAsia="zh-CN"/>
        </w:rPr>
        <w:tab/>
      </w:r>
      <w:r>
        <w:rPr>
          <w:sz w:val="26"/>
          <w:szCs w:val="26"/>
        </w:rPr>
      </w:r>
    </w:p>
    <w:p>
      <w:pPr>
        <w:pBdr/>
        <w:tabs>
          <w:tab w:val="left" w:leader="dot" w:pos="9638"/>
        </w:tabs>
        <w:spacing w:after="120"/>
        <w:ind/>
        <w:jc w:val="both"/>
        <w:rPr>
          <w:sz w:val="26"/>
          <w:szCs w:val="26"/>
        </w:rPr>
      </w:pPr>
      <w:r>
        <w:rPr>
          <w:rFonts w:eastAsia="Times New Roman"/>
          <w:sz w:val="26"/>
          <w:szCs w:val="26"/>
          <w:lang w:eastAsia="zh-CN"/>
        </w:rPr>
        <w:t xml:space="preserve">Tên người đại diện cơ sở bảo trợ xã hội/quỹ xã hội/quỹ từ thiện: </w:t>
      </w:r>
      <w:r>
        <w:rPr>
          <w:rFonts w:eastAsia="Times New Roman"/>
          <w:sz w:val="26"/>
          <w:szCs w:val="26"/>
          <w:lang w:eastAsia="zh-CN"/>
        </w:rPr>
        <w:tab/>
      </w:r>
      <w:r>
        <w:rPr>
          <w:sz w:val="26"/>
          <w:szCs w:val="26"/>
        </w:rPr>
      </w:r>
    </w:p>
    <w:p>
      <w:pPr>
        <w:pBdr/>
        <w:tabs>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jc w:val="both"/>
        <w:rPr>
          <w:sz w:val="26"/>
          <w:szCs w:val="26"/>
        </w:rPr>
      </w:pPr>
      <w:r>
        <w:rPr>
          <w:rFonts w:eastAsia="Times New Roman"/>
          <w:sz w:val="26"/>
          <w:szCs w:val="26"/>
          <w:lang w:eastAsia="zh-CN"/>
        </w:rPr>
        <w:t xml:space="preserve">Loại giấy tờ pháp lý của cá nhân</w:t>
      </w:r>
      <w:r>
        <w:rPr>
          <w:rFonts w:eastAsia="Times New Roman"/>
          <w:sz w:val="26"/>
          <w:szCs w:val="26"/>
          <w:lang w:eastAsia="zh-CN"/>
        </w:rPr>
        <w:t xml:space="preserve"> </w:t>
      </w:r>
      <w:r>
        <w:rPr>
          <w:rFonts w:eastAsia="Times New Roman"/>
          <w:i/>
          <w:iCs/>
          <w:sz w:val="26"/>
          <w:szCs w:val="26"/>
          <w:lang w:eastAsia="zh-CN"/>
        </w:rPr>
        <w:t xml:space="preserve">(kê khai theo giấy tờ pháp lý của cá nhân được ghi trên Giấy chứng nhận đăng ký thuế của cơ sở bảo trợ xã hội/quỹ xã hội/quỹ từ thiện)</w:t>
      </w:r>
      <w:r>
        <w:rPr>
          <w:rFonts w:eastAsia="Times New Roman"/>
          <w:spacing w:val="-6"/>
          <w:sz w:val="26"/>
          <w:szCs w:val="26"/>
          <w:lang w:eastAsia="zh-CN"/>
        </w:rPr>
        <w:t xml:space="preserve">:</w:t>
      </w:r>
      <w:r>
        <w:rPr>
          <w:sz w:val="26"/>
          <w:szCs w:val="26"/>
        </w:rPr>
      </w:r>
    </w:p>
    <w:tbl>
      <w:tblPr>
        <w:tblW w:w="8137" w:type="dxa"/>
        <w:tblInd w:w="709" w:type="dxa"/>
        <w:tblBorders/>
        <w:tblLayout w:type="fixed"/>
        <w:tblLook w:val="04A0" w:firstRow="1" w:lastRow="0" w:firstColumn="1" w:lastColumn="0" w:noHBand="0" w:noVBand="1"/>
      </w:tblPr>
      <w:tblGrid>
        <w:gridCol w:w="3794"/>
        <w:gridCol w:w="4343"/>
      </w:tblGrid>
      <w:tr>
        <w:trPr/>
        <w:tc>
          <w:tcPr>
            <w:shd w:val="clear" w:color="auto" w:fill="auto"/>
            <w:tcBorders/>
            <w:tcW w:w="3794"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firstLine="567"/>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Chứng minh nhân dân</w:t>
            </w:r>
            <w:r>
              <w:rPr>
                <w:sz w:val="26"/>
                <w:szCs w:val="26"/>
              </w:rPr>
            </w:r>
          </w:p>
        </w:tc>
        <w:tc>
          <w:tcPr>
            <w:shd w:val="clear" w:color="auto" w:fill="auto"/>
            <w:tcBorders/>
            <w:tcW w:w="4342"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firstLine="567"/>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Căn cước công dân</w:t>
            </w:r>
            <w:r>
              <w:rPr>
                <w:sz w:val="26"/>
                <w:szCs w:val="26"/>
              </w:rPr>
            </w:r>
          </w:p>
        </w:tc>
      </w:tr>
      <w:tr>
        <w:trPr/>
        <w:tc>
          <w:tcPr>
            <w:shd w:val="clear" w:color="auto" w:fill="auto"/>
            <w:tcBorders/>
            <w:tcW w:w="3794"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firstLine="567"/>
              <w:jc w:val="both"/>
              <w:rPr>
                <w:sz w:val="26"/>
                <w:szCs w:val="26"/>
              </w:rPr>
            </w:pPr>
            <w:r>
              <w:rPr>
                <w:rFonts w:eastAsia="Times New Roman"/>
                <w:sz w:val="26"/>
                <w:szCs w:val="26"/>
                <w:lang w:eastAsia="zh-CN"/>
              </w:rPr>
            </w: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Hộ chiếu</w:t>
            </w:r>
            <w:r>
              <w:rPr>
                <w:sz w:val="26"/>
                <w:szCs w:val="26"/>
              </w:rPr>
            </w:r>
          </w:p>
        </w:tc>
        <w:tc>
          <w:tcPr>
            <w:shd w:val="clear" w:color="auto" w:fill="auto"/>
            <w:tcBorders/>
            <w:tcW w:w="4342" w:type="dxa"/>
            <w:textDirection w:val="lrTb"/>
            <w:noWrap w:val="false"/>
          </w:tcPr>
          <w:p>
            <w:pPr>
              <w:widowControl w:val="false"/>
              <w:pBdr/>
              <w:tabs>
                <w:tab w:val="left" w:leader="dot" w:pos="720"/>
                <w:tab w:val="left" w:leader="none" w:pos="1440"/>
                <w:tab w:val="left" w:leader="none" w:pos="2160"/>
                <w:tab w:val="left" w:leader="none" w:pos="2880"/>
                <w:tab w:val="left" w:leader="none" w:pos="3600"/>
                <w:tab w:val="left" w:leader="none" w:pos="4320"/>
                <w:tab w:val="left" w:leader="none" w:pos="5040"/>
                <w:tab w:val="left" w:leader="none" w:pos="5475"/>
                <w:tab w:val="left" w:leader="none" w:pos="8789"/>
                <w:tab w:val="right" w:leader="none" w:pos="9072"/>
              </w:tabs>
              <w:spacing w:after="120"/>
              <w:ind w:firstLine="567"/>
              <w:jc w:val="both"/>
              <w:rPr>
                <w:sz w:val="26"/>
                <w:szCs w:val="26"/>
              </w:rPr>
            </w:pPr>
            <w:r>
              <w:rPr>
                <w:rFonts w:ascii="Wingdings 2" w:hAnsi="Wingdings 2" w:eastAsia="Wingdings 2" w:cs="Wingdings 2"/>
                <w:sz w:val="26"/>
                <w:szCs w:val="26"/>
                <w:lang w:eastAsia="zh-CN"/>
              </w:rPr>
              <w:t xml:space="preserve">£</w:t>
            </w:r>
            <w:r>
              <w:rPr>
                <w:rFonts w:eastAsia="Times New Roman"/>
                <w:sz w:val="26"/>
                <w:szCs w:val="26"/>
                <w:lang w:eastAsia="zh-CN"/>
              </w:rPr>
              <w:t xml:space="preserve"> </w:t>
            </w:r>
            <w:r>
              <w:rPr>
                <w:rFonts w:eastAsia="Times New Roman"/>
                <w:sz w:val="26"/>
                <w:szCs w:val="26"/>
                <w:lang w:eastAsia="zh-CN"/>
              </w:rPr>
              <w:t xml:space="preserve">Loại khác (</w:t>
            </w:r>
            <w:r>
              <w:rPr>
                <w:rFonts w:eastAsia="Times New Roman"/>
                <w:i/>
                <w:sz w:val="26"/>
                <w:szCs w:val="26"/>
                <w:lang w:eastAsia="zh-CN"/>
              </w:rPr>
              <w:t xml:space="preserve">ghi rõ</w:t>
            </w:r>
            <w:r>
              <w:rPr>
                <w:rFonts w:eastAsia="Times New Roman"/>
                <w:sz w:val="26"/>
                <w:szCs w:val="26"/>
                <w:lang w:eastAsia="zh-CN"/>
              </w:rPr>
              <w:t xml:space="preserve">):</w:t>
            </w:r>
            <w:r>
              <w:rPr>
                <w:rFonts w:eastAsia="Times New Roman"/>
                <w:sz w:val="26"/>
                <w:szCs w:val="26"/>
                <w:lang w:eastAsia="zh-CN"/>
              </w:rPr>
              <w:t xml:space="preserve"> .................</w:t>
            </w:r>
            <w:r>
              <w:rPr>
                <w:sz w:val="26"/>
                <w:szCs w:val="26"/>
              </w:rPr>
            </w:r>
          </w:p>
        </w:tc>
      </w:tr>
    </w:tbl>
    <w:p>
      <w:pPr>
        <w:pBdr/>
        <w:tabs>
          <w:tab w:val="right" w:leader="dot" w:pos="8789"/>
        </w:tabs>
        <w:spacing w:after="120"/>
        <w:ind/>
        <w:jc w:val="both"/>
        <w:rPr>
          <w:sz w:val="26"/>
          <w:szCs w:val="26"/>
        </w:rPr>
      </w:pPr>
      <w:r>
        <w:rPr>
          <w:rFonts w:eastAsia="Times New Roman"/>
          <w:spacing w:val="4"/>
          <w:sz w:val="26"/>
          <w:szCs w:val="26"/>
          <w:lang w:eastAsia="zh-CN"/>
        </w:rPr>
        <w:t xml:space="preserve">Số giấy tờ pháp lý của cá nhân (</w:t>
      </w:r>
      <w:r>
        <w:rPr>
          <w:rFonts w:eastAsia="Times New Roman"/>
          <w:i/>
          <w:spacing w:val="4"/>
          <w:sz w:val="26"/>
          <w:szCs w:val="26"/>
          <w:lang w:eastAsia="zh-CN"/>
        </w:rPr>
        <w:t xml:space="preserve">kê khai theo giấy tờ pháp lý của cá nhân được ghi trên Giấy chứng nhận đăng ký thuế của cơ sở bảo trợ xã hội/quỹ xã hội/quỹ từ thiện</w:t>
      </w:r>
      <w:r>
        <w:rPr>
          <w:rFonts w:eastAsia="Times New Roman"/>
          <w:spacing w:val="4"/>
          <w:sz w:val="26"/>
          <w:szCs w:val="26"/>
          <w:lang w:eastAsia="zh-CN"/>
        </w:rPr>
        <w:t xml:space="preserve">): </w:t>
      </w:r>
      <w:r>
        <w:rPr>
          <w:rFonts w:eastAsia="Times New Roman"/>
          <w:spacing w:val="4"/>
          <w:sz w:val="26"/>
          <w:szCs w:val="26"/>
          <w:lang w:eastAsia="zh-CN"/>
        </w:rPr>
        <w:tab/>
      </w:r>
      <w:r>
        <w:rPr>
          <w:sz w:val="26"/>
          <w:szCs w:val="26"/>
        </w:rPr>
      </w:r>
    </w:p>
    <w:p>
      <w:pPr>
        <w:pBdr/>
        <w:tabs>
          <w:tab w:val="right" w:leader="dot" w:pos="9638"/>
        </w:tabs>
        <w:spacing w:after="120"/>
        <w:ind/>
        <w:jc w:val="both"/>
        <w:rPr>
          <w:sz w:val="26"/>
          <w:szCs w:val="26"/>
        </w:rPr>
      </w:pPr>
      <w:r>
        <w:rPr>
          <w:rFonts w:eastAsia="Times New Roman"/>
          <w:sz w:val="26"/>
          <w:szCs w:val="26"/>
          <w:lang w:eastAsia="zh-CN"/>
        </w:rPr>
        <w:t xml:space="preserve">Ngày cấp: </w:t>
      </w:r>
      <w:r>
        <w:rPr>
          <w:rFonts w:eastAsia="Times New Roman"/>
          <w:sz w:val="26"/>
          <w:szCs w:val="26"/>
          <w:lang w:eastAsia="zh-CN"/>
        </w:rPr>
        <w:t xml:space="preserve">....../....../............ </w:t>
      </w:r>
      <w:r>
        <w:rPr>
          <w:rFonts w:eastAsia="Times New Roman"/>
          <w:sz w:val="26"/>
          <w:szCs w:val="26"/>
          <w:lang w:eastAsia="zh-CN"/>
        </w:rPr>
        <w:t xml:space="preserve">Nơi cấp: </w:t>
      </w:r>
      <w:r>
        <w:rPr>
          <w:rFonts w:eastAsia="Times New Roman"/>
          <w:sz w:val="26"/>
          <w:szCs w:val="26"/>
          <w:lang w:eastAsia="zh-CN"/>
        </w:rPr>
        <w:tab/>
      </w:r>
      <w:r>
        <w:rPr>
          <w:rFonts w:eastAsia="Times New Roman"/>
          <w:sz w:val="26"/>
          <w:szCs w:val="26"/>
          <w:lang w:eastAsia="zh-CN"/>
        </w:rPr>
        <w:t xml:space="preserve">Ngày hết hạn (</w:t>
      </w:r>
      <w:r>
        <w:rPr>
          <w:rFonts w:eastAsia="Times New Roman"/>
          <w:i/>
          <w:sz w:val="26"/>
          <w:szCs w:val="26"/>
          <w:lang w:eastAsia="zh-CN"/>
        </w:rPr>
        <w:t xml:space="preserve">nếu có</w:t>
      </w:r>
      <w:r>
        <w:rPr>
          <w:rFonts w:eastAsia="Times New Roman"/>
          <w:sz w:val="26"/>
          <w:szCs w:val="26"/>
          <w:lang w:eastAsia="zh-CN"/>
        </w:rPr>
        <w:t xml:space="preserve">): </w:t>
      </w:r>
      <w:r>
        <w:rPr>
          <w:rFonts w:eastAsia="Times New Roman"/>
          <w:sz w:val="26"/>
          <w:szCs w:val="26"/>
          <w:lang w:eastAsia="zh-CN"/>
        </w:rPr>
        <w:t xml:space="preserve">....../....../............</w:t>
      </w:r>
      <w:r>
        <w:rPr>
          <w:sz w:val="26"/>
          <w:szCs w:val="26"/>
        </w:rPr>
      </w:r>
    </w:p>
    <w:p>
      <w:pPr>
        <w:widowControl w:val="false"/>
        <w:pBdr/>
        <w:spacing w:after="120"/>
        <w:ind/>
        <w:jc w:val="both"/>
        <w:rPr>
          <w:rFonts w:eastAsia="Times New Roman"/>
          <w:sz w:val="26"/>
          <w:szCs w:val="26"/>
          <w:lang w:eastAsia="zh-CN"/>
        </w:rPr>
      </w:pPr>
      <w:r>
        <w:rPr>
          <w:rFonts w:eastAsia="Times New Roman"/>
          <w:sz w:val="26"/>
          <w:szCs w:val="26"/>
          <w:lang w:eastAsia="zh-CN"/>
        </w:rPr>
        <w:t xml:space="preserve">Trường hợp hồ sơ đăng ký doanh nghiệp hợp lệ, đề nghị quý Phòng đăng công bố nội dung đăng ký doanh nghiệp trên Cổng thông tin quốc gia về đăng ký doanh nghiệp.</w:t>
      </w:r>
      <w:r>
        <w:rPr>
          <w:rFonts w:eastAsia="Times New Roman"/>
          <w:sz w:val="26"/>
          <w:szCs w:val="26"/>
          <w:lang w:eastAsia="zh-CN"/>
        </w:rPr>
      </w:r>
    </w:p>
    <w:p>
      <w:pPr>
        <w:widowControl w:val="false"/>
        <w:pBdr/>
        <w:spacing w:after="120"/>
        <w:ind/>
        <w:jc w:val="both"/>
        <w:rPr>
          <w:rFonts w:eastAsia="Times New Roman"/>
          <w:sz w:val="26"/>
          <w:szCs w:val="26"/>
          <w:lang w:eastAsia="zh-CN"/>
        </w:rPr>
      </w:pPr>
      <w:r>
        <w:rPr>
          <w:rFonts w:eastAsia="Times New Roman"/>
          <w:sz w:val="26"/>
          <w:szCs w:val="26"/>
          <w:lang w:eastAsia="zh-CN"/>
        </w:rPr>
        <w:t xml:space="preserve">Tôi cam kết:</w:t>
      </w:r>
      <w:r>
        <w:rPr>
          <w:rFonts w:eastAsia="Times New Roman"/>
          <w:sz w:val="26"/>
          <w:szCs w:val="26"/>
          <w:lang w:eastAsia="zh-CN"/>
        </w:rPr>
      </w:r>
    </w:p>
    <w:p>
      <w:pPr>
        <w:widowControl w:val="false"/>
        <w:pBdr/>
        <w:spacing w:after="120"/>
        <w:ind/>
        <w:jc w:val="both"/>
        <w:rPr>
          <w:rFonts w:eastAsia="Times New Roman"/>
          <w:sz w:val="26"/>
          <w:szCs w:val="26"/>
          <w:lang w:eastAsia="zh-CN"/>
        </w:rPr>
      </w:pPr>
      <w:r>
        <w:rPr>
          <w:rFonts w:eastAsia="Times New Roman"/>
          <w:sz w:val="26"/>
          <w:szCs w:val="26"/>
          <w:lang w:eastAsia="zh-CN"/>
        </w:rPr>
        <w:t xml:space="preserve">- Là người có đầy đủ quyền và nghĩa vụ </w:t>
      </w:r>
      <w:r>
        <w:rPr>
          <w:rFonts w:eastAsia="Times New Roman"/>
          <w:sz w:val="26"/>
          <w:szCs w:val="26"/>
          <w:lang w:eastAsia="zh-CN"/>
        </w:rPr>
        <w:t xml:space="preserve">thực hiện thủ tục đăng ký doanh nghiệp theo quy định của pháp luật và Điều lệ công ty.</w:t>
      </w:r>
      <w:r>
        <w:rPr>
          <w:rFonts w:eastAsia="Times New Roman"/>
          <w:sz w:val="26"/>
          <w:szCs w:val="26"/>
          <w:lang w:eastAsia="zh-CN"/>
        </w:rPr>
      </w:r>
    </w:p>
    <w:p>
      <w:pPr>
        <w:widowControl w:val="false"/>
        <w:pBdr/>
        <w:spacing w:after="120"/>
        <w:ind/>
        <w:jc w:val="both"/>
        <w:rPr>
          <w:rFonts w:eastAsia="Times New Roman"/>
          <w:sz w:val="26"/>
          <w:szCs w:val="26"/>
          <w:lang w:eastAsia="zh-CN"/>
        </w:rPr>
      </w:pPr>
      <w:r>
        <w:rPr>
          <w:rFonts w:eastAsia="Times New Roman"/>
          <w:sz w:val="26"/>
          <w:szCs w:val="26"/>
          <w:lang w:eastAsia="zh-CN"/>
        </w:rPr>
        <w:t xml:space="preserve">- Trụ sở chính thuộc quyền sở hữu/quyền sử dụng hợp pháp của công ty và được sử dụng đúng mục đích theo quy định của pháp luật;</w:t>
      </w:r>
      <w:r>
        <w:rPr>
          <w:rFonts w:eastAsia="Times New Roman"/>
          <w:sz w:val="26"/>
          <w:szCs w:val="26"/>
          <w:lang w:eastAsia="zh-CN"/>
        </w:rPr>
      </w:r>
    </w:p>
    <w:p>
      <w:pPr>
        <w:widowControl w:val="false"/>
        <w:pBdr/>
        <w:spacing w:after="120"/>
        <w:ind/>
        <w:jc w:val="both"/>
        <w:rPr>
          <w:sz w:val="26"/>
          <w:szCs w:val="26"/>
        </w:rPr>
      </w:pPr>
      <w:r>
        <w:rPr>
          <w:rFonts w:eastAsia="Times New Roman"/>
          <w:sz w:val="26"/>
          <w:szCs w:val="26"/>
          <w:lang w:eastAsia="zh-CN"/>
        </w:rPr>
        <w:t xml:space="preserve">- Sử dụng hóa đơn tự in, đặt in</w:t>
      </w:r>
      <w:r>
        <w:rPr>
          <w:rFonts w:eastAsia="Times New Roman"/>
          <w:sz w:val="26"/>
          <w:szCs w:val="26"/>
          <w:lang w:eastAsia="zh-CN"/>
        </w:rPr>
        <w:t xml:space="preserve">, hóa đơn điện tử, mua hóa đơn của cơ quan thuế</w:t>
      </w:r>
      <w:r>
        <w:rPr>
          <w:rFonts w:eastAsia="Times New Roman"/>
          <w:sz w:val="26"/>
          <w:szCs w:val="26"/>
          <w:lang w:eastAsia="zh-CN"/>
        </w:rPr>
        <w:t xml:space="preserve"> theo đúng quy định của pháp luật</w:t>
      </w:r>
      <w:r>
        <w:rPr>
          <w:rFonts w:eastAsia="Times New Roman"/>
          <w:sz w:val="26"/>
          <w:szCs w:val="26"/>
          <w:vertAlign w:val="superscript"/>
          <w:lang w:eastAsia="zh-CN"/>
        </w:rPr>
        <w:t xml:space="preserve">12</w:t>
      </w:r>
      <w:r>
        <w:rPr>
          <w:rFonts w:eastAsia="Times New Roman"/>
          <w:sz w:val="26"/>
          <w:szCs w:val="26"/>
          <w:lang w:eastAsia="zh-CN"/>
        </w:rPr>
        <w:t xml:space="preserve">;</w:t>
      </w:r>
      <w:r>
        <w:rPr>
          <w:sz w:val="26"/>
          <w:szCs w:val="26"/>
        </w:rPr>
      </w:r>
    </w:p>
    <w:p>
      <w:pPr>
        <w:widowControl w:val="false"/>
        <w:pBdr/>
        <w:spacing w:after="120"/>
        <w:ind/>
        <w:jc w:val="both"/>
        <w:rPr>
          <w:rFonts w:eastAsia="Times New Roman"/>
          <w:sz w:val="26"/>
          <w:szCs w:val="26"/>
          <w:lang w:eastAsia="zh-CN"/>
        </w:rPr>
      </w:pPr>
      <w:r>
        <w:rPr>
          <w:rFonts w:eastAsia="Times New Roman"/>
          <w:sz w:val="26"/>
          <w:szCs w:val="26"/>
          <w:lang w:eastAsia="zh-CN"/>
        </w:rPr>
        <w:t xml:space="preserve">- Chịu trách nhiệm trước pháp luật về tính hợp pháp, chính xác và trung thực của nội dung đăng ký doanh nghiệp trên.</w:t>
      </w:r>
      <w:r>
        <w:rPr>
          <w:rFonts w:eastAsia="Times New Roman"/>
          <w:sz w:val="26"/>
          <w:szCs w:val="26"/>
          <w:lang w:eastAsia="zh-CN"/>
        </w:rPr>
      </w:r>
    </w:p>
    <w:p>
      <w:pPr>
        <w:pBdr/>
        <w:spacing w:after="120"/>
        <w:ind/>
        <w:jc w:val="both"/>
        <w:rPr>
          <w:rFonts w:eastAsia="Times New Roman"/>
          <w:sz w:val="28"/>
          <w:szCs w:val="28"/>
          <w:lang w:eastAsia="zh-CN"/>
        </w:rPr>
      </w:pPr>
      <w:r>
        <w:rPr>
          <w:rFonts w:eastAsia="Times New Roman"/>
          <w:sz w:val="28"/>
          <w:szCs w:val="28"/>
          <w:lang w:eastAsia="zh-CN"/>
        </w:rPr>
      </w:r>
      <w:r>
        <w:rPr>
          <w:rFonts w:eastAsia="Times New Roman"/>
          <w:sz w:val="28"/>
          <w:szCs w:val="28"/>
          <w:lang w:eastAsia="zh-CN"/>
        </w:rPr>
      </w:r>
    </w:p>
    <w:p>
      <w:pPr>
        <w:pBdr/>
        <w:spacing w:after="120"/>
        <w:ind/>
        <w:rPr>
          <w:sz w:val="26"/>
          <w:szCs w:val="26"/>
        </w:rPr>
        <w:sectPr>
          <w:headerReference w:type="default" r:id="rId8"/>
          <w:footerReference w:type="default" r:id="rId10"/>
          <w:footnotePr>
            <w:numRestart w:val="eachSect"/>
          </w:footnotePr>
          <w:endnotePr/>
          <w:type w:val="nextPage"/>
          <w:pgSz w:h="16838" w:orient="landscape" w:w="11906"/>
          <w:pgMar w:top="1134" w:right="1134" w:bottom="1134" w:left="1134" w:header="567" w:footer="0" w:gutter="0"/>
          <w:cols w:num="1" w:sep="0" w:space="720" w:equalWidth="1"/>
          <w:titlePg/>
        </w:sectPr>
      </w:pPr>
      <w:r>
        <w:rPr>
          <w:sz w:val="26"/>
          <w:szCs w:val="26"/>
        </w:rPr>
      </w:r>
      <w:r>
        <w:rPr>
          <w:sz w:val="26"/>
          <w:szCs w:val="26"/>
        </w:rPr>
      </w:r>
    </w:p>
    <w:tbl>
      <w:tblPr>
        <w:tblW w:w="9853" w:type="dxa"/>
        <w:tblInd w:w="-106" w:type="dxa"/>
        <w:tblBorders/>
        <w:tblLayout w:type="fixed"/>
        <w:tblLook w:val="0000" w:firstRow="0" w:lastRow="0" w:firstColumn="0" w:lastColumn="0" w:noHBand="0" w:noVBand="0"/>
      </w:tblPr>
      <w:tblGrid>
        <w:gridCol w:w="3048"/>
        <w:gridCol w:w="6805"/>
      </w:tblGrid>
      <w:tr>
        <w:trPr/>
        <w:tc>
          <w:tcPr>
            <w:shd w:val="clear" w:color="auto" w:fill="auto"/>
            <w:tcBorders/>
            <w:tcW w:w="3048" w:type="dxa"/>
            <w:textDirection w:val="lrTb"/>
            <w:noWrap w:val="false"/>
          </w:tcPr>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p>
            <w:pPr>
              <w:widowControl w:val="false"/>
              <w:pBdr/>
              <w:spacing w:after="120"/>
              <w:ind/>
              <w:jc w:val="both"/>
              <w:rPr>
                <w:rFonts w:eastAsia="Times New Roman"/>
                <w:sz w:val="26"/>
                <w:szCs w:val="26"/>
                <w:lang w:eastAsia="zh-CN"/>
              </w:rPr>
            </w:pPr>
            <w:r>
              <w:rPr>
                <w:rFonts w:eastAsia="Times New Roman"/>
                <w:sz w:val="26"/>
                <w:szCs w:val="26"/>
                <w:lang w:eastAsia="zh-CN"/>
              </w:rPr>
            </w:r>
            <w:r>
              <w:rPr>
                <w:rFonts w:eastAsia="Times New Roman"/>
                <w:sz w:val="26"/>
                <w:szCs w:val="26"/>
                <w:lang w:eastAsia="zh-CN"/>
              </w:rPr>
            </w:r>
          </w:p>
        </w:tc>
        <w:tc>
          <w:tcPr>
            <w:shd w:val="clear" w:color="auto" w:fill="auto"/>
            <w:tcBorders/>
            <w:tcW w:w="6804" w:type="dxa"/>
            <w:textDirection w:val="lrTb"/>
            <w:noWrap w:val="false"/>
          </w:tcPr>
          <w:p>
            <w:pPr>
              <w:widowControl w:val="false"/>
              <w:pBdr/>
              <w:spacing w:after="120"/>
              <w:ind/>
              <w:jc w:val="center"/>
              <w:rPr>
                <w:sz w:val="26"/>
                <w:szCs w:val="26"/>
              </w:rPr>
            </w:pPr>
            <w:r>
              <w:rPr>
                <w:rFonts w:eastAsia="Times New Roman"/>
                <w:b/>
                <w:bCs/>
                <w:sz w:val="26"/>
                <w:szCs w:val="26"/>
                <w:lang w:eastAsia="zh-CN"/>
              </w:rPr>
              <w:t xml:space="preserve">NGƯỜI ĐẠI DIỆN THEO PHÁP LUẬT/</w:t>
            </w:r>
            <w:r>
              <w:rPr>
                <w:sz w:val="26"/>
                <w:szCs w:val="26"/>
              </w:rPr>
            </w:r>
          </w:p>
          <w:p>
            <w:pPr>
              <w:widowControl w:val="false"/>
              <w:pBdr/>
              <w:spacing w:after="120"/>
              <w:ind/>
              <w:jc w:val="center"/>
              <w:rPr>
                <w:sz w:val="26"/>
                <w:szCs w:val="26"/>
              </w:rPr>
            </w:pPr>
            <w:r>
              <w:rPr>
                <w:rFonts w:eastAsia="Times New Roman"/>
                <w:b/>
                <w:bCs/>
                <w:sz w:val="26"/>
                <w:szCs w:val="26"/>
                <w:lang w:eastAsia="zh-CN"/>
              </w:rPr>
              <w:t xml:space="preserve">CHỦ TỊCH HỘI ĐỒNG QUẢN TRỊ CỦA CÔNG TY</w:t>
            </w:r>
            <w:r>
              <w:rPr>
                <w:sz w:val="26"/>
                <w:szCs w:val="26"/>
              </w:rPr>
            </w:r>
          </w:p>
          <w:p>
            <w:pPr>
              <w:widowControl w:val="false"/>
              <w:pBdr/>
              <w:spacing w:after="120"/>
              <w:ind/>
              <w:jc w:val="center"/>
              <w:rPr>
                <w:sz w:val="26"/>
                <w:szCs w:val="26"/>
              </w:rPr>
            </w:pPr>
            <w:r>
              <w:rPr>
                <w:rFonts w:eastAsia="Times New Roman"/>
                <w:bCs/>
                <w:sz w:val="26"/>
                <w:szCs w:val="26"/>
                <w:lang w:eastAsia="zh-CN"/>
              </w:rPr>
              <w:t xml:space="preserve">(</w:t>
            </w:r>
            <w:r>
              <w:rPr>
                <w:rFonts w:eastAsia="Times New Roman"/>
                <w:bCs/>
                <w:i/>
                <w:sz w:val="26"/>
                <w:szCs w:val="26"/>
                <w:lang w:eastAsia="zh-CN"/>
              </w:rPr>
              <w:t xml:space="preserve">Ký và ghi họ tên)</w:t>
            </w:r>
            <w:r>
              <w:rPr>
                <w:rFonts w:eastAsia="Times New Roman"/>
                <w:bCs/>
                <w:i/>
                <w:sz w:val="26"/>
                <w:szCs w:val="26"/>
                <w:vertAlign w:val="superscript"/>
                <w:lang w:eastAsia="zh-CN"/>
              </w:rPr>
              <w:t xml:space="preserve">13</w:t>
            </w:r>
            <w:r>
              <w:rPr>
                <w:sz w:val="26"/>
                <w:szCs w:val="26"/>
              </w:rPr>
            </w:r>
          </w:p>
          <w:p>
            <w:pPr>
              <w:widowControl w:val="false"/>
              <w:pBdr/>
              <w:spacing w:after="120"/>
              <w:ind/>
              <w:jc w:val="center"/>
              <w:rPr>
                <w:sz w:val="26"/>
                <w:szCs w:val="26"/>
              </w:rPr>
            </w:pPr>
            <w:r>
              <w:rPr>
                <w:sz w:val="26"/>
                <w:szCs w:val="26"/>
              </w:rPr>
            </w:r>
            <w:r>
              <w:rPr>
                <w:sz w:val="26"/>
                <w:szCs w:val="26"/>
              </w:rPr>
            </w:r>
          </w:p>
          <w:p>
            <w:pPr>
              <w:widowControl w:val="false"/>
              <w:pBdr/>
              <w:spacing w:after="120"/>
              <w:ind/>
              <w:jc w:val="center"/>
              <w:rPr>
                <w:sz w:val="26"/>
                <w:szCs w:val="26"/>
              </w:rPr>
            </w:pPr>
            <w:r>
              <w:rPr>
                <w:sz w:val="26"/>
                <w:szCs w:val="26"/>
              </w:rPr>
            </w:r>
            <w:r>
              <w:rPr>
                <w:sz w:val="26"/>
                <w:szCs w:val="26"/>
              </w:rPr>
            </w:r>
          </w:p>
          <w:p>
            <w:pPr>
              <w:widowControl w:val="false"/>
              <w:pBdr/>
              <w:spacing w:after="120"/>
              <w:ind/>
              <w:jc w:val="center"/>
              <w:rPr>
                <w:sz w:val="26"/>
                <w:szCs w:val="26"/>
              </w:rPr>
            </w:pPr>
            <w:r>
              <w:rPr>
                <w:sz w:val="26"/>
                <w:szCs w:val="26"/>
              </w:rPr>
            </w:r>
            <w:r>
              <w:rPr>
                <w:sz w:val="26"/>
                <w:szCs w:val="26"/>
              </w:rPr>
            </w:r>
          </w:p>
          <w:p>
            <w:pPr>
              <w:widowControl w:val="false"/>
              <w:pBdr/>
              <w:spacing w:after="120"/>
              <w:ind/>
              <w:jc w:val="center"/>
              <w:rPr>
                <w:rFonts w:eastAsia="Times New Roman"/>
                <w:iCs/>
                <w:sz w:val="26"/>
                <w:szCs w:val="26"/>
                <w:lang w:eastAsia="zh-CN"/>
              </w:rPr>
            </w:pPr>
            <w:r>
              <w:rPr>
                <w:rFonts w:eastAsia="Times New Roman"/>
                <w:iCs/>
                <w:sz w:val="26"/>
                <w:szCs w:val="26"/>
                <w:lang w:eastAsia="zh-CN"/>
              </w:rPr>
              <w:t xml:space="preserve">{</w:t>
            </w:r>
            <w:r>
              <w:rPr>
                <w:rFonts w:eastAsia="Times New Roman"/>
                <w:iCs/>
                <w:sz w:val="26"/>
                <w:szCs w:val="26"/>
                <w:lang w:eastAsia="zh-CN"/>
              </w:rPr>
              <w:t xml:space="preserve">legal_respon[0].name | upper}</w:t>
            </w:r>
            <w:r>
              <w:rPr>
                <w:rFonts w:eastAsia="Times New Roman"/>
                <w:iCs/>
                <w:sz w:val="26"/>
                <w:szCs w:val="26"/>
                <w:lang w:eastAsia="zh-CN"/>
              </w:rPr>
            </w:r>
          </w:p>
        </w:tc>
      </w:tr>
    </w:tbl>
    <w:p>
      <w:pPr>
        <w:pBdr/>
        <w:spacing w:after="120"/>
        <w:ind/>
        <w:rPr>
          <w:sz w:val="26"/>
          <w:szCs w:val="26"/>
        </w:rPr>
      </w:pPr>
      <w:r>
        <w:rPr>
          <w:sz w:val="26"/>
          <w:szCs w:val="26"/>
        </w:rPr>
      </w:r>
      <w:r>
        <w:rPr>
          <w:sz w:val="26"/>
          <w:szCs w:val="26"/>
        </w:rPr>
      </w:r>
    </w:p>
    <w:p>
      <w:pPr>
        <w:pBdr/>
        <w:spacing/>
        <w:ind/>
        <w:rPr/>
      </w:pPr>
      <w:r/>
      <w:r/>
    </w:p>
    <w:sectPr>
      <w:headerReference w:type="default" r:id="rId9"/>
      <w:footerReference w:type="default" r:id="rId11"/>
      <w:footnotePr>
        <w:numRestart w:val="eachSect"/>
      </w:footnotePr>
      <w:endnotePr/>
      <w:type w:val="continuous"/>
      <w:pgSz w:h="16838" w:orient="landscape" w:w="11906"/>
      <w:pgMar w:top="1021" w:right="1134" w:bottom="1134" w:left="1134" w:header="0" w:footer="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font>
  <w:font w:name="PingFang SC">
    <w:panose1 w:val="020B0400000000000000"/>
  </w:font>
  <w:font w:name="Segoe UI">
    <w:panose1 w:val="020B0502020104020203"/>
  </w:font>
  <w:font w:name="Calibri">
    <w:panose1 w:val="020F0502020204030204"/>
  </w:font>
  <w:font w:name="Arial Unicode MS">
    <w:panose1 w:val="020B0604020202020204"/>
  </w:font>
  <w:font w:name="Liberation Sans"/>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8"/>
      <w:pBdr/>
      <w:spacing/>
      <w:ind/>
      <w:jc w:val="center"/>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8"/>
      <w:pBdr/>
      <w:spacing/>
      <w:ind/>
      <w:jc w:val="center"/>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p>
  </w:footnote>
  <w:footnote w:type="continuationSeparator" w:id="0">
    <w:p>
      <w:pPr>
        <w:pBdr/>
        <w:spacing/>
        <w:ind/>
        <w:rPr>
          <w:sz w:val="12"/>
        </w:rPr>
      </w:pPr>
      <w:r>
        <w:continuationSeparator/>
      </w:r>
      <w:r>
        <w:rPr>
          <w:sz w:val="12"/>
        </w:rPr>
      </w:r>
    </w:p>
  </w:footnote>
  <w:footnote w:id="2">
    <w:p>
      <w:pPr>
        <w:pStyle w:val="835"/>
        <w:pBdr/>
        <w:spacing/>
        <w:ind/>
        <w:jc w:val="both"/>
        <w:rPr>
          <w:sz w:val="18"/>
          <w:szCs w:val="18"/>
        </w:rPr>
      </w:pPr>
      <w:r>
        <w:rPr>
          <w:rStyle w:val="842"/>
          <w:sz w:val="18"/>
          <w:szCs w:val="18"/>
        </w:rPr>
        <w:footnoteRef/>
      </w:r>
      <w:r>
        <w:rPr>
          <w:sz w:val="18"/>
          <w:szCs w:val="18"/>
        </w:rPr>
        <w:t xml:space="preserve"> Trường hợp Tòa án hoặc Trọng tài chỉ định người thực hiện thủ tục đăng ký doanh nghiệp thì người được chỉ định kê khai thông tin vào phần này.</w:t>
      </w:r>
      <w:r>
        <w:rPr>
          <w:sz w:val="18"/>
          <w:szCs w:val="18"/>
        </w:rPr>
      </w:r>
    </w:p>
  </w:footnote>
  <w:footnote w:id="3">
    <w:p>
      <w:pPr>
        <w:pStyle w:val="835"/>
        <w:pBdr/>
        <w:spacing/>
        <w:ind/>
        <w:jc w:val="both"/>
        <w:rPr>
          <w:sz w:val="18"/>
          <w:szCs w:val="18"/>
        </w:rPr>
      </w:pPr>
      <w:r>
        <w:rPr>
          <w:rStyle w:val="842"/>
          <w:sz w:val="18"/>
          <w:szCs w:val="18"/>
        </w:rPr>
        <w:footnoteRef/>
      </w:r>
      <w:r>
        <w:rPr>
          <w:sz w:val="18"/>
          <w:szCs w:val="18"/>
        </w:rPr>
        <w:t xml:space="preserve"> Trường hợp đăng ký chuyển đổi loại hình doanh nghiệp đồng thời đăng ký thay đổi người đại diện theo pháp luật thì Chủ tịch Hội đồng quản trị của công ty sau chuyển đổi kê khai thông tin vào phần này.</w:t>
      </w:r>
      <w:r>
        <w:rPr>
          <w:sz w:val="18"/>
          <w:szCs w:val="18"/>
        </w:rPr>
      </w:r>
    </w:p>
  </w:footnote>
  <w:footnote w:id="4">
    <w:p>
      <w:pPr>
        <w:pStyle w:val="835"/>
        <w:pBdr/>
        <w:spacing/>
        <w:ind/>
        <w:jc w:val="both"/>
        <w:rPr>
          <w:sz w:val="18"/>
          <w:szCs w:val="18"/>
        </w:rPr>
      </w:pPr>
      <w:r>
        <w:rPr>
          <w:rStyle w:val="842"/>
          <w:sz w:val="18"/>
          <w:szCs w:val="18"/>
        </w:rPr>
        <w:footnoteRef/>
      </w:r>
      <w:r>
        <w:rPr>
          <w:sz w:val="18"/>
          <w:szCs w:val="18"/>
          <w:vertAlign w:val="superscript"/>
        </w:rPr>
        <w:t xml:space="preserve">, 4 </w:t>
      </w:r>
      <w:r>
        <w:rPr>
          <w:sz w:val="18"/>
          <w:szCs w:val="18"/>
        </w:rPr>
        <w:t xml:space="preserve"> T</w:t>
      </w:r>
      <w:r>
        <w:rPr>
          <w:sz w:val="18"/>
          <w:szCs w:val="18"/>
        </w:rPr>
        <w:t xml:space="preserve">rường hợp đăng ký thành lập công ty cổ phần trên cơ sở chuyển đổi từ hộ kinh doanh/cơ sở bảo trợ xã hội/quỹ xã hội/quỹ từ thiện qua mạng thông</w:t>
      </w:r>
      <w:r>
        <w:rPr>
          <w:sz w:val="18"/>
          <w:szCs w:val="18"/>
        </w:rPr>
        <w:t xml:space="preserve">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w:t>
      </w:r>
      <w:r>
        <w:rPr>
          <w:sz w:val="18"/>
          <w:szCs w:val="18"/>
        </w:rPr>
        <w:t xml:space="preserve">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r>
        <w:rPr>
          <w:sz w:val="18"/>
          <w:szCs w:val="18"/>
        </w:rPr>
      </w:r>
    </w:p>
  </w:footnote>
  <w:footnote w:id="5">
    <w:p>
      <w:pPr>
        <w:pStyle w:val="835"/>
        <w:pBdr/>
        <w:spacing/>
        <w:ind/>
        <w:jc w:val="both"/>
        <w:rPr>
          <w:sz w:val="18"/>
          <w:szCs w:val="18"/>
        </w:rPr>
      </w:pPr>
      <w:r>
        <w:rPr>
          <w:sz w:val="18"/>
          <w:szCs w:val="18"/>
        </w:rPr>
      </w:r>
      <w:r>
        <w:rPr>
          <w:sz w:val="18"/>
          <w:szCs w:val="18"/>
        </w:rPr>
      </w:r>
    </w:p>
  </w:footnote>
  <w:footnote w:id="6">
    <w:p>
      <w:pPr>
        <w:pBdr/>
        <w:spacing/>
        <w:ind/>
        <w:jc w:val="both"/>
        <w:rPr>
          <w:sz w:val="18"/>
          <w:szCs w:val="18"/>
        </w:rPr>
      </w:pPr>
      <w:r>
        <w:rPr>
          <w:rStyle w:val="821"/>
          <w:sz w:val="18"/>
          <w:szCs w:val="18"/>
        </w:rPr>
        <w:t xml:space="preserve">5</w:t>
      </w:r>
      <w:r>
        <w:rPr>
          <w:sz w:val="18"/>
          <w:szCs w:val="18"/>
        </w:rPr>
        <w:t xml:space="preserve"> Kê khai trong trường hợp có nhà đầu tư nước ngoài góp vốn, mua cổ phần, phần vốn góp vào doanh nghiệp dẫn đến thay đổi nội dung đăng ký doanh nghiệp.</w:t>
      </w:r>
      <w:r>
        <w:rPr>
          <w:sz w:val="18"/>
          <w:szCs w:val="18"/>
        </w:rPr>
      </w:r>
    </w:p>
  </w:footnote>
  <w:footnote w:id="7">
    <w:p>
      <w:pPr>
        <w:pStyle w:val="835"/>
        <w:pBdr/>
        <w:spacing/>
        <w:ind/>
        <w:jc w:val="both"/>
        <w:rPr>
          <w:sz w:val="18"/>
          <w:szCs w:val="18"/>
        </w:rPr>
      </w:pPr>
      <w:r>
        <w:rPr>
          <w:rStyle w:val="821"/>
          <w:sz w:val="18"/>
          <w:szCs w:val="18"/>
        </w:rPr>
        <w:t xml:space="preserve">6</w:t>
      </w:r>
      <w:r>
        <w:rPr>
          <w:sz w:val="18"/>
          <w:szCs w:val="18"/>
        </w:rPr>
        <w:t xml:space="preserve"> Ghi thông tin của tất cả người đại diện theo pháp luật trong trường hợp công ty có nhiều hơn 01 người đại diện theo pháp luật.</w:t>
      </w:r>
      <w:r>
        <w:rPr>
          <w:sz w:val="18"/>
          <w:szCs w:val="18"/>
        </w:rPr>
      </w:r>
    </w:p>
  </w:footnote>
  <w:footnote w:id="8">
    <w:p>
      <w:pPr>
        <w:pStyle w:val="835"/>
        <w:pBdr/>
        <w:spacing/>
        <w:ind/>
        <w:jc w:val="both"/>
        <w:rPr>
          <w:sz w:val="18"/>
          <w:szCs w:val="18"/>
        </w:rPr>
      </w:pPr>
      <w:r>
        <w:rPr>
          <w:rStyle w:val="821"/>
          <w:sz w:val="18"/>
          <w:szCs w:val="18"/>
        </w:rPr>
        <w:t xml:space="preserve">7</w:t>
      </w:r>
      <w:r>
        <w:rPr>
          <w:sz w:val="18"/>
          <w:szCs w:val="18"/>
        </w:rPr>
        <w:t xml:space="preserve"> Trường hợp doanh nghiệp được cấp Giấy chứng nhận đăng ký doanh nghiệp sau ngày bắt đầu hoạt động đã kê khai thì ngày bắt đầu hoạt động là ngày doanh nghiệp được cấp Giấy chứng nhận đăng ký doanh nghiệp.</w:t>
      </w:r>
      <w:r>
        <w:rPr>
          <w:sz w:val="18"/>
          <w:szCs w:val="18"/>
        </w:rPr>
      </w:r>
    </w:p>
  </w:footnote>
  <w:footnote w:id="9">
    <w:p>
      <w:pPr>
        <w:pStyle w:val="835"/>
        <w:pBdr/>
        <w:spacing/>
        <w:ind/>
        <w:jc w:val="both"/>
        <w:rPr>
          <w:sz w:val="18"/>
          <w:szCs w:val="18"/>
        </w:rPr>
      </w:pPr>
      <w:r>
        <w:rPr>
          <w:rStyle w:val="821"/>
          <w:sz w:val="18"/>
          <w:szCs w:val="18"/>
        </w:rPr>
        <w:t xml:space="preserve">8</w:t>
      </w:r>
      <w:r>
        <w:rPr>
          <w:sz w:val="18"/>
          <w:szCs w:val="18"/>
        </w:rPr>
        <w:t xml:space="preserve"> - Trường hợp niên độ kế toán theo năm dương lịch thì ghi từ ngày 01/01 đến ngày 31/12. </w:t>
      </w:r>
      <w:r>
        <w:rPr>
          <w:sz w:val="18"/>
          <w:szCs w:val="18"/>
        </w:rPr>
      </w:r>
    </w:p>
    <w:p>
      <w:pPr>
        <w:pStyle w:val="835"/>
        <w:pBdr/>
        <w:spacing/>
        <w:ind/>
        <w:jc w:val="both"/>
        <w:rPr>
          <w:sz w:val="18"/>
          <w:szCs w:val="18"/>
        </w:rPr>
      </w:pPr>
      <w:r>
        <w:rPr>
          <w:sz w:val="18"/>
          <w:szCs w:val="18"/>
        </w:rPr>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w:t>
      </w:r>
      <w:r>
        <w:rPr>
          <w:sz w:val="18"/>
          <w:szCs w:val="18"/>
        </w:rPr>
      </w:r>
    </w:p>
  </w:footnote>
  <w:footnote w:id="10">
    <w:p>
      <w:pPr>
        <w:pStyle w:val="835"/>
        <w:pBdr/>
        <w:spacing/>
        <w:ind/>
        <w:jc w:val="both"/>
        <w:rPr>
          <w:sz w:val="18"/>
          <w:szCs w:val="18"/>
        </w:rPr>
      </w:pPr>
      <w:r>
        <w:rPr>
          <w:rStyle w:val="821"/>
          <w:sz w:val="18"/>
          <w:szCs w:val="18"/>
        </w:rPr>
        <w:t xml:space="preserve">9</w:t>
      </w:r>
      <w:r>
        <w:rPr>
          <w:sz w:val="18"/>
          <w:szCs w:val="18"/>
        </w:rPr>
        <w:t xml:space="preserve"> Chỉ kê khai trong trường hợp thành lập mới. Doanh nghiệp căn cứ vào quy định của pháp luật về thuế giá trị gia tăng và dự kiến hoạt động kinh doanh của doanh nghiệp để xác định 01 trong 04 phương pháp tính thuế giá trị gia tăng tại chỉ tiêu này.</w:t>
      </w:r>
      <w:r>
        <w:rPr>
          <w:sz w:val="18"/>
          <w:szCs w:val="18"/>
        </w:rPr>
      </w:r>
    </w:p>
  </w:footnote>
  <w:footnote w:id="11">
    <w:p>
      <w:pPr>
        <w:pStyle w:val="835"/>
        <w:pBdr/>
        <w:spacing/>
        <w:ind/>
        <w:jc w:val="both"/>
        <w:rPr>
          <w:sz w:val="18"/>
          <w:szCs w:val="18"/>
        </w:rPr>
      </w:pPr>
      <w:r>
        <w:rPr>
          <w:rStyle w:val="821"/>
          <w:sz w:val="18"/>
          <w:szCs w:val="18"/>
        </w:rPr>
        <w:t xml:space="preserve">10</w:t>
      </w:r>
      <w:r>
        <w:rPr>
          <w:sz w:val="18"/>
          <w:szCs w:val="18"/>
        </w:rPr>
        <w:t xml:space="preserve"> Doanh n</w:t>
      </w:r>
      <w:r>
        <w:rPr>
          <w:sz w:val="18"/>
          <w:szCs w:val="18"/>
        </w:rPr>
        <w:t xml:space="preserve">ghiệp có trách nhiệm đảm bảo các điều kiện về việc sử dụng hóa đơn tự in, đặt in, hóa đơn điện tử, mua hóa đơn của cơ quan thuế theo quy định của pháp luật. Không kê khai trong trường hợp thành lập doanh nghiệp trên cơ sở chuyển đổi loại hình doanh nghiệp.</w:t>
      </w:r>
      <w:r>
        <w:rPr>
          <w:sz w:val="18"/>
          <w:szCs w:val="18"/>
        </w:rPr>
      </w:r>
    </w:p>
  </w:footnote>
  <w:footnote w:id="12">
    <w:p>
      <w:pPr>
        <w:pStyle w:val="835"/>
        <w:pBdr/>
        <w:spacing/>
        <w:ind/>
        <w:jc w:val="both"/>
        <w:rPr>
          <w:sz w:val="18"/>
          <w:szCs w:val="18"/>
        </w:rPr>
      </w:pPr>
      <w:r>
        <w:rPr>
          <w:rStyle w:val="821"/>
          <w:sz w:val="18"/>
          <w:szCs w:val="18"/>
        </w:rPr>
        <w:t xml:space="preserve">11</w:t>
      </w:r>
      <w:r>
        <w:rPr>
          <w:sz w:val="18"/>
          <w:szCs w:val="18"/>
        </w:rPr>
        <w:t xml:space="preserve"> Không kê khai trong trường hợp thành lập doanh nghiệp trên cơ sở chuyển đổi loại hình doanh nghiệp.</w:t>
      </w:r>
      <w:r>
        <w:rPr>
          <w:sz w:val="18"/>
          <w:szCs w:val="18"/>
        </w:rP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7"/>
      <w:pBdr/>
      <w:spacing w:after="0" w:line="240" w:lineRule="auto"/>
      <w:ind/>
      <w:jc w:val="center"/>
      <w:rPr>
        <w:sz w:val="24"/>
        <w:szCs w:val="24"/>
      </w:rPr>
    </w:pPr>
    <w:r>
      <w:rPr>
        <w:sz w:val="24"/>
        <w:szCs w:val="24"/>
      </w:rPr>
      <w:fldChar w:fldCharType="begin"/>
    </w:r>
    <w:r>
      <w:rPr>
        <w:sz w:val="24"/>
        <w:szCs w:val="24"/>
      </w:rPr>
      <w:instrText xml:space="preserve"> PAGE </w:instrText>
    </w:r>
    <w:r>
      <w:rPr>
        <w:sz w:val="24"/>
        <w:szCs w:val="24"/>
      </w:rPr>
      <w:fldChar w:fldCharType="separate"/>
    </w:r>
    <w:r>
      <w:rPr>
        <w:sz w:val="24"/>
        <w:szCs w:val="24"/>
      </w:rPr>
      <w:t xml:space="preserve">3</w:t>
    </w:r>
    <w:r>
      <w:rPr>
        <w:sz w:val="24"/>
        <w:szCs w:val="24"/>
      </w:rPr>
      <w:fldChar w:fldCharType="end"/>
    </w:r>
    <w:r>
      <w:rPr>
        <w:sz w:val="24"/>
        <w:szCs w:val="24"/>
      </w:rP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37"/>
      <w:pBdr/>
      <w:spacing/>
      <w:ind/>
      <w:jc w:val="center"/>
      <w:rPr/>
    </w:pPr>
    <w:r>
      <w:fldChar w:fldCharType="begin"/>
    </w:r>
    <w:r>
      <w:instrText xml:space="preserve"> PAGE </w:instrText>
    </w:r>
    <w:r>
      <w:fldChar w:fldCharType="separate"/>
    </w:r>
    <w:r>
      <w:t xml:space="preserve">8</w:t>
    </w:r>
    <w:r>
      <w:fldChar w:fldCharType="end"/>
    </w:r>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autoHyphenation w:val="true"/>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816"/>
    <w:next w:val="816"/>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817"/>
    <w:link w:val="13"/>
    <w:uiPriority w:val="9"/>
    <w:pPr>
      <w:pBdr/>
      <w:spacing/>
      <w:ind/>
    </w:pPr>
    <w:rPr>
      <w:rFonts w:ascii="Arial" w:hAnsi="Arial" w:eastAsia="Arial" w:cs="Arial"/>
      <w:sz w:val="40"/>
      <w:szCs w:val="40"/>
    </w:rPr>
  </w:style>
  <w:style w:type="paragraph" w:styleId="15">
    <w:name w:val="Heading 2"/>
    <w:basedOn w:val="816"/>
    <w:next w:val="816"/>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817"/>
    <w:link w:val="15"/>
    <w:uiPriority w:val="9"/>
    <w:pPr>
      <w:pBdr/>
      <w:spacing/>
      <w:ind/>
    </w:pPr>
    <w:rPr>
      <w:rFonts w:ascii="Arial" w:hAnsi="Arial" w:eastAsia="Arial" w:cs="Arial"/>
      <w:sz w:val="34"/>
    </w:rPr>
  </w:style>
  <w:style w:type="paragraph" w:styleId="17">
    <w:name w:val="Heading 3"/>
    <w:basedOn w:val="816"/>
    <w:next w:val="816"/>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817"/>
    <w:link w:val="17"/>
    <w:uiPriority w:val="9"/>
    <w:pPr>
      <w:pBdr/>
      <w:spacing/>
      <w:ind/>
    </w:pPr>
    <w:rPr>
      <w:rFonts w:ascii="Arial" w:hAnsi="Arial" w:eastAsia="Arial" w:cs="Arial"/>
      <w:sz w:val="30"/>
      <w:szCs w:val="30"/>
    </w:rPr>
  </w:style>
  <w:style w:type="paragraph" w:styleId="19">
    <w:name w:val="Heading 4"/>
    <w:basedOn w:val="816"/>
    <w:next w:val="816"/>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817"/>
    <w:link w:val="19"/>
    <w:uiPriority w:val="9"/>
    <w:pPr>
      <w:pBdr/>
      <w:spacing/>
      <w:ind/>
    </w:pPr>
    <w:rPr>
      <w:rFonts w:ascii="Arial" w:hAnsi="Arial" w:eastAsia="Arial" w:cs="Arial"/>
      <w:b/>
      <w:bCs/>
      <w:sz w:val="26"/>
      <w:szCs w:val="26"/>
    </w:rPr>
  </w:style>
  <w:style w:type="paragraph" w:styleId="21">
    <w:name w:val="Heading 5"/>
    <w:basedOn w:val="816"/>
    <w:next w:val="816"/>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817"/>
    <w:link w:val="21"/>
    <w:uiPriority w:val="9"/>
    <w:pPr>
      <w:pBdr/>
      <w:spacing/>
      <w:ind/>
    </w:pPr>
    <w:rPr>
      <w:rFonts w:ascii="Arial" w:hAnsi="Arial" w:eastAsia="Arial" w:cs="Arial"/>
      <w:b/>
      <w:bCs/>
      <w:sz w:val="24"/>
      <w:szCs w:val="24"/>
    </w:rPr>
  </w:style>
  <w:style w:type="paragraph" w:styleId="23">
    <w:name w:val="Heading 6"/>
    <w:basedOn w:val="816"/>
    <w:next w:val="816"/>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817"/>
    <w:link w:val="23"/>
    <w:uiPriority w:val="9"/>
    <w:pPr>
      <w:pBdr/>
      <w:spacing/>
      <w:ind/>
    </w:pPr>
    <w:rPr>
      <w:rFonts w:ascii="Arial" w:hAnsi="Arial" w:eastAsia="Arial" w:cs="Arial"/>
      <w:b/>
      <w:bCs/>
      <w:sz w:val="22"/>
      <w:szCs w:val="22"/>
    </w:rPr>
  </w:style>
  <w:style w:type="paragraph" w:styleId="25">
    <w:name w:val="Heading 7"/>
    <w:basedOn w:val="816"/>
    <w:next w:val="816"/>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817"/>
    <w:link w:val="25"/>
    <w:uiPriority w:val="9"/>
    <w:pPr>
      <w:pBdr/>
      <w:spacing/>
      <w:ind/>
    </w:pPr>
    <w:rPr>
      <w:rFonts w:ascii="Arial" w:hAnsi="Arial" w:eastAsia="Arial" w:cs="Arial"/>
      <w:b/>
      <w:bCs/>
      <w:i/>
      <w:iCs/>
      <w:sz w:val="22"/>
      <w:szCs w:val="22"/>
    </w:rPr>
  </w:style>
  <w:style w:type="paragraph" w:styleId="27">
    <w:name w:val="Heading 8"/>
    <w:basedOn w:val="816"/>
    <w:next w:val="816"/>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817"/>
    <w:link w:val="27"/>
    <w:uiPriority w:val="9"/>
    <w:pPr>
      <w:pBdr/>
      <w:spacing/>
      <w:ind/>
    </w:pPr>
    <w:rPr>
      <w:rFonts w:ascii="Arial" w:hAnsi="Arial" w:eastAsia="Arial" w:cs="Arial"/>
      <w:i/>
      <w:iCs/>
      <w:sz w:val="22"/>
      <w:szCs w:val="22"/>
    </w:rPr>
  </w:style>
  <w:style w:type="paragraph" w:styleId="29">
    <w:name w:val="Heading 9"/>
    <w:basedOn w:val="816"/>
    <w:next w:val="816"/>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817"/>
    <w:link w:val="29"/>
    <w:uiPriority w:val="9"/>
    <w:pPr>
      <w:pBdr/>
      <w:spacing/>
      <w:ind/>
    </w:pPr>
    <w:rPr>
      <w:rFonts w:ascii="Arial" w:hAnsi="Arial" w:eastAsia="Arial" w:cs="Arial"/>
      <w:i/>
      <w:iCs/>
      <w:sz w:val="21"/>
      <w:szCs w:val="21"/>
    </w:rPr>
  </w:style>
  <w:style w:type="paragraph" w:styleId="31">
    <w:name w:val="List Paragraph"/>
    <w:basedOn w:val="816"/>
    <w:uiPriority w:val="34"/>
    <w:qFormat/>
    <w:pPr>
      <w:pBdr/>
      <w:spacing/>
      <w:ind w:left="720"/>
      <w:contextualSpacing w:val="true"/>
    </w:pPr>
  </w:style>
  <w:style w:type="paragraph" w:styleId="33">
    <w:name w:val="No Spacing"/>
    <w:uiPriority w:val="1"/>
    <w:qFormat/>
    <w:pPr>
      <w:pBdr/>
      <w:spacing w:after="0" w:before="0" w:line="240" w:lineRule="auto"/>
      <w:ind/>
    </w:pPr>
  </w:style>
  <w:style w:type="paragraph" w:styleId="34">
    <w:name w:val="Title"/>
    <w:basedOn w:val="816"/>
    <w:next w:val="816"/>
    <w:link w:val="35"/>
    <w:uiPriority w:val="10"/>
    <w:qFormat/>
    <w:pPr>
      <w:pBdr/>
      <w:spacing w:after="200" w:before="300"/>
      <w:ind/>
      <w:contextualSpacing w:val="true"/>
    </w:pPr>
    <w:rPr>
      <w:sz w:val="48"/>
      <w:szCs w:val="48"/>
    </w:rPr>
  </w:style>
  <w:style w:type="character" w:styleId="35">
    <w:name w:val="Title Char"/>
    <w:basedOn w:val="817"/>
    <w:link w:val="34"/>
    <w:uiPriority w:val="10"/>
    <w:pPr>
      <w:pBdr/>
      <w:spacing/>
      <w:ind/>
    </w:pPr>
    <w:rPr>
      <w:sz w:val="48"/>
      <w:szCs w:val="48"/>
    </w:rPr>
  </w:style>
  <w:style w:type="paragraph" w:styleId="36">
    <w:name w:val="Subtitle"/>
    <w:basedOn w:val="816"/>
    <w:next w:val="816"/>
    <w:link w:val="37"/>
    <w:uiPriority w:val="11"/>
    <w:qFormat/>
    <w:pPr>
      <w:pBdr/>
      <w:spacing w:after="200" w:before="200"/>
      <w:ind/>
    </w:pPr>
    <w:rPr>
      <w:sz w:val="24"/>
      <w:szCs w:val="24"/>
    </w:rPr>
  </w:style>
  <w:style w:type="character" w:styleId="37">
    <w:name w:val="Subtitle Char"/>
    <w:basedOn w:val="817"/>
    <w:link w:val="36"/>
    <w:uiPriority w:val="11"/>
    <w:pPr>
      <w:pBdr/>
      <w:spacing/>
      <w:ind/>
    </w:pPr>
    <w:rPr>
      <w:sz w:val="24"/>
      <w:szCs w:val="24"/>
    </w:rPr>
  </w:style>
  <w:style w:type="paragraph" w:styleId="38">
    <w:name w:val="Quote"/>
    <w:basedOn w:val="816"/>
    <w:next w:val="816"/>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816"/>
    <w:next w:val="816"/>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character" w:styleId="47">
    <w:name w:val="Caption Char"/>
    <w:basedOn w:val="833"/>
    <w:link w:val="838"/>
    <w:uiPriority w:val="99"/>
    <w:pPr>
      <w:pBdr/>
      <w:spacing/>
      <w:ind/>
    </w:pPr>
  </w:style>
  <w:style w:type="table" w:styleId="48">
    <w:name w:val="Table Grid"/>
    <w:basedOn w:val="8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8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8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8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8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8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8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8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8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8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8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8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8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8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8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8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8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8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8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8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8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8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8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8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8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8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8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8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8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8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8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8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8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8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8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8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8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8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8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8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8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8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8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8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8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8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8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8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8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8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8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8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8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8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8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8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8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8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8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8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8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8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8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8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8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8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8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8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8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8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8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8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8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8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8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8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8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8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8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8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8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8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8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8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8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8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8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8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8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8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8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8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8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8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8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8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8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8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8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8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8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8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8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8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8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53">
    <w:name w:val="Lined - Accent"/>
    <w:basedOn w:val="8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8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8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8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8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8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8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8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8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8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8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8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8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8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8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8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8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8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8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8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8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8">
    <w:name w:val="endnote text"/>
    <w:basedOn w:val="816"/>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817"/>
    <w:uiPriority w:val="99"/>
    <w:semiHidden/>
    <w:unhideWhenUsed/>
    <w:pPr>
      <w:pBdr/>
      <w:spacing/>
      <w:ind/>
    </w:pPr>
    <w:rPr>
      <w:vertAlign w:val="superscript"/>
    </w:rPr>
  </w:style>
  <w:style w:type="paragraph" w:styleId="181">
    <w:name w:val="toc 1"/>
    <w:basedOn w:val="816"/>
    <w:next w:val="816"/>
    <w:uiPriority w:val="39"/>
    <w:unhideWhenUsed/>
    <w:pPr>
      <w:pBdr/>
      <w:spacing w:after="57"/>
      <w:ind w:right="0" w:firstLine="0" w:left="0"/>
    </w:pPr>
  </w:style>
  <w:style w:type="paragraph" w:styleId="182">
    <w:name w:val="toc 2"/>
    <w:basedOn w:val="816"/>
    <w:next w:val="816"/>
    <w:uiPriority w:val="39"/>
    <w:unhideWhenUsed/>
    <w:pPr>
      <w:pBdr/>
      <w:spacing w:after="57"/>
      <w:ind w:right="0" w:firstLine="0" w:left="283"/>
    </w:pPr>
  </w:style>
  <w:style w:type="paragraph" w:styleId="183">
    <w:name w:val="toc 3"/>
    <w:basedOn w:val="816"/>
    <w:next w:val="816"/>
    <w:uiPriority w:val="39"/>
    <w:unhideWhenUsed/>
    <w:pPr>
      <w:pBdr/>
      <w:spacing w:after="57"/>
      <w:ind w:right="0" w:firstLine="0" w:left="567"/>
    </w:pPr>
  </w:style>
  <w:style w:type="paragraph" w:styleId="184">
    <w:name w:val="toc 4"/>
    <w:basedOn w:val="816"/>
    <w:next w:val="816"/>
    <w:uiPriority w:val="39"/>
    <w:unhideWhenUsed/>
    <w:pPr>
      <w:pBdr/>
      <w:spacing w:after="57"/>
      <w:ind w:right="0" w:firstLine="0" w:left="850"/>
    </w:pPr>
  </w:style>
  <w:style w:type="paragraph" w:styleId="185">
    <w:name w:val="toc 5"/>
    <w:basedOn w:val="816"/>
    <w:next w:val="816"/>
    <w:uiPriority w:val="39"/>
    <w:unhideWhenUsed/>
    <w:pPr>
      <w:pBdr/>
      <w:spacing w:after="57"/>
      <w:ind w:right="0" w:firstLine="0" w:left="1134"/>
    </w:pPr>
  </w:style>
  <w:style w:type="paragraph" w:styleId="186">
    <w:name w:val="toc 6"/>
    <w:basedOn w:val="816"/>
    <w:next w:val="816"/>
    <w:uiPriority w:val="39"/>
    <w:unhideWhenUsed/>
    <w:pPr>
      <w:pBdr/>
      <w:spacing w:after="57"/>
      <w:ind w:right="0" w:firstLine="0" w:left="1417"/>
    </w:pPr>
  </w:style>
  <w:style w:type="paragraph" w:styleId="187">
    <w:name w:val="toc 7"/>
    <w:basedOn w:val="816"/>
    <w:next w:val="816"/>
    <w:uiPriority w:val="39"/>
    <w:unhideWhenUsed/>
    <w:pPr>
      <w:pBdr/>
      <w:spacing w:after="57"/>
      <w:ind w:right="0" w:firstLine="0" w:left="1701"/>
    </w:pPr>
  </w:style>
  <w:style w:type="paragraph" w:styleId="188">
    <w:name w:val="toc 8"/>
    <w:basedOn w:val="816"/>
    <w:next w:val="816"/>
    <w:uiPriority w:val="39"/>
    <w:unhideWhenUsed/>
    <w:pPr>
      <w:pBdr/>
      <w:spacing w:after="57"/>
      <w:ind w:right="0" w:firstLine="0" w:left="1984"/>
    </w:pPr>
  </w:style>
  <w:style w:type="paragraph" w:styleId="189">
    <w:name w:val="toc 9"/>
    <w:basedOn w:val="816"/>
    <w:next w:val="816"/>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816"/>
    <w:next w:val="816"/>
    <w:uiPriority w:val="99"/>
    <w:unhideWhenUsed/>
    <w:pPr>
      <w:pBdr/>
      <w:spacing w:after="0" w:afterAutospacing="0"/>
      <w:ind/>
    </w:pPr>
  </w:style>
  <w:style w:type="paragraph" w:styleId="816" w:default="1">
    <w:name w:val="Normal"/>
    <w:qFormat/>
    <w:pPr>
      <w:pBdr/>
      <w:spacing/>
      <w:ind/>
    </w:pPr>
    <w:rPr>
      <w:rFonts w:ascii="Times New Roman" w:hAnsi="Times New Roman" w:cs="Times New Roman"/>
      <w:sz w:val="20"/>
      <w:szCs w:val="20"/>
    </w:rPr>
  </w:style>
  <w:style w:type="character" w:styleId="817" w:default="1">
    <w:name w:val="Default Paragraph Font"/>
    <w:uiPriority w:val="1"/>
    <w:semiHidden/>
    <w:unhideWhenUsed/>
    <w:pPr>
      <w:pBdr/>
      <w:spacing/>
      <w:ind/>
    </w:pPr>
  </w:style>
  <w:style w:type="table" w:styleId="8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19" w:default="1">
    <w:name w:val="No List"/>
    <w:uiPriority w:val="99"/>
    <w:semiHidden/>
    <w:unhideWhenUsed/>
    <w:pPr>
      <w:pBdr/>
      <w:spacing/>
      <w:ind/>
    </w:pPr>
  </w:style>
  <w:style w:type="character" w:styleId="820" w:customStyle="1">
    <w:name w:val="Footnote Text Char"/>
    <w:basedOn w:val="817"/>
    <w:link w:val="835"/>
    <w:uiPriority w:val="99"/>
    <w:qFormat/>
    <w:pPr>
      <w:pBdr/>
      <w:spacing/>
      <w:ind/>
    </w:pPr>
    <w:rPr>
      <w:rFonts w:ascii="Times New Roman" w:hAnsi="Times New Roman" w:eastAsia="Calibri" w:cs="Times New Roman"/>
      <w:sz w:val="20"/>
      <w:szCs w:val="20"/>
    </w:rPr>
  </w:style>
  <w:style w:type="character" w:styleId="821" w:customStyle="1">
    <w:name w:val="Footnote Characters"/>
    <w:basedOn w:val="817"/>
    <w:uiPriority w:val="99"/>
    <w:unhideWhenUsed/>
    <w:qFormat/>
    <w:pPr>
      <w:pBdr/>
      <w:spacing/>
      <w:ind/>
    </w:pPr>
    <w:rPr>
      <w:vertAlign w:val="superscript"/>
    </w:rPr>
  </w:style>
  <w:style w:type="character" w:styleId="822" w:customStyle="1">
    <w:name w:val="Footnote Anchor"/>
    <w:pPr>
      <w:pBdr/>
      <w:spacing/>
      <w:ind/>
    </w:pPr>
    <w:rPr>
      <w:vertAlign w:val="superscript"/>
    </w:rPr>
  </w:style>
  <w:style w:type="character" w:styleId="823" w:customStyle="1">
    <w:name w:val="Header Char"/>
    <w:basedOn w:val="817"/>
    <w:link w:val="837"/>
    <w:uiPriority w:val="99"/>
    <w:qFormat/>
    <w:pPr>
      <w:pBdr/>
      <w:spacing/>
      <w:ind/>
    </w:pPr>
    <w:rPr>
      <w:rFonts w:ascii="Times New Roman" w:hAnsi="Times New Roman" w:eastAsia="Calibri" w:cs="Times New Roman"/>
      <w:sz w:val="28"/>
      <w:szCs w:val="28"/>
    </w:rPr>
  </w:style>
  <w:style w:type="character" w:styleId="824" w:customStyle="1">
    <w:name w:val="Footer Char"/>
    <w:basedOn w:val="817"/>
    <w:link w:val="838"/>
    <w:uiPriority w:val="99"/>
    <w:qFormat/>
    <w:pPr>
      <w:pBdr/>
      <w:spacing/>
      <w:ind/>
    </w:pPr>
    <w:rPr>
      <w:rFonts w:ascii="Times New Roman" w:hAnsi="Times New Roman" w:eastAsia="Calibri" w:cs="Times New Roman"/>
      <w:sz w:val="28"/>
      <w:szCs w:val="28"/>
    </w:rPr>
  </w:style>
  <w:style w:type="character" w:styleId="825">
    <w:name w:val="annotation reference"/>
    <w:unhideWhenUsed/>
    <w:qFormat/>
    <w:pPr>
      <w:pBdr/>
      <w:spacing/>
      <w:ind/>
    </w:pPr>
    <w:rPr>
      <w:sz w:val="16"/>
      <w:szCs w:val="16"/>
    </w:rPr>
  </w:style>
  <w:style w:type="character" w:styleId="826" w:customStyle="1">
    <w:name w:val="Comment Text Char"/>
    <w:basedOn w:val="817"/>
    <w:link w:val="839"/>
    <w:qFormat/>
    <w:pPr>
      <w:pBdr/>
      <w:spacing/>
      <w:ind/>
    </w:pPr>
    <w:rPr>
      <w:rFonts w:ascii="Calibri" w:hAnsi="Calibri" w:eastAsia="Times New Roman" w:cs="Times New Roman"/>
      <w:sz w:val="20"/>
      <w:szCs w:val="20"/>
    </w:rPr>
  </w:style>
  <w:style w:type="character" w:styleId="827" w:customStyle="1">
    <w:name w:val="Balloon Text Char"/>
    <w:basedOn w:val="817"/>
    <w:link w:val="840"/>
    <w:uiPriority w:val="99"/>
    <w:semiHidden/>
    <w:qFormat/>
    <w:pPr>
      <w:pBdr/>
      <w:spacing/>
      <w:ind/>
    </w:pPr>
    <w:rPr>
      <w:rFonts w:ascii="Segoe UI" w:hAnsi="Segoe UI" w:eastAsia="Calibri" w:cs="Segoe UI"/>
      <w:sz w:val="18"/>
      <w:szCs w:val="18"/>
    </w:rPr>
  </w:style>
  <w:style w:type="character" w:styleId="828" w:customStyle="1">
    <w:name w:val="Endnote Anchor"/>
    <w:pPr>
      <w:pBdr/>
      <w:spacing/>
      <w:ind/>
    </w:pPr>
    <w:rPr>
      <w:vertAlign w:val="superscript"/>
    </w:rPr>
  </w:style>
  <w:style w:type="character" w:styleId="829" w:customStyle="1">
    <w:name w:val="Endnote Characters"/>
    <w:qFormat/>
    <w:pPr>
      <w:pBdr/>
      <w:spacing/>
      <w:ind/>
    </w:pPr>
  </w:style>
  <w:style w:type="paragraph" w:styleId="830" w:customStyle="1">
    <w:name w:val="Heading"/>
    <w:basedOn w:val="816"/>
    <w:next w:val="831"/>
    <w:qFormat/>
    <w:pPr>
      <w:keepNext w:val="true"/>
      <w:pBdr/>
      <w:spacing w:after="120" w:before="240"/>
      <w:ind/>
    </w:pPr>
    <w:rPr>
      <w:rFonts w:ascii="Liberation Sans" w:hAnsi="Liberation Sans" w:eastAsia="PingFang SC" w:cs="Arial Unicode MS"/>
      <w:sz w:val="28"/>
      <w:szCs w:val="28"/>
    </w:rPr>
  </w:style>
  <w:style w:type="paragraph" w:styleId="831">
    <w:name w:val="Body Text"/>
    <w:basedOn w:val="816"/>
    <w:pPr>
      <w:pBdr/>
      <w:spacing w:after="140" w:line="276" w:lineRule="auto"/>
      <w:ind/>
    </w:pPr>
  </w:style>
  <w:style w:type="paragraph" w:styleId="832">
    <w:name w:val="List"/>
    <w:basedOn w:val="831"/>
    <w:pPr>
      <w:pBdr/>
      <w:spacing/>
      <w:ind/>
    </w:pPr>
    <w:rPr>
      <w:rFonts w:cs="Arial Unicode MS"/>
    </w:rPr>
  </w:style>
  <w:style w:type="paragraph" w:styleId="833">
    <w:name w:val="Caption"/>
    <w:basedOn w:val="816"/>
    <w:qFormat/>
    <w:pPr>
      <w:suppressLineNumbers w:val="true"/>
      <w:pBdr/>
      <w:spacing w:after="120" w:before="120"/>
      <w:ind/>
    </w:pPr>
    <w:rPr>
      <w:rFonts w:cs="Arial Unicode MS"/>
      <w:i/>
      <w:iCs/>
      <w:sz w:val="24"/>
      <w:szCs w:val="24"/>
    </w:rPr>
  </w:style>
  <w:style w:type="paragraph" w:styleId="834" w:customStyle="1">
    <w:name w:val="Index"/>
    <w:basedOn w:val="816"/>
    <w:qFormat/>
    <w:pPr>
      <w:suppressLineNumbers w:val="true"/>
      <w:pBdr/>
      <w:spacing/>
      <w:ind/>
    </w:pPr>
    <w:rPr>
      <w:rFonts w:cs="Arial Unicode MS"/>
    </w:rPr>
  </w:style>
  <w:style w:type="paragraph" w:styleId="835">
    <w:name w:val="footnote text"/>
    <w:basedOn w:val="816"/>
    <w:link w:val="820"/>
    <w:uiPriority w:val="99"/>
    <w:unhideWhenUsed/>
    <w:pPr>
      <w:pBdr/>
      <w:spacing/>
      <w:ind/>
    </w:pPr>
  </w:style>
  <w:style w:type="paragraph" w:styleId="836" w:customStyle="1">
    <w:name w:val="Header and Footer"/>
    <w:basedOn w:val="816"/>
    <w:qFormat/>
    <w:pPr>
      <w:pBdr/>
      <w:spacing/>
      <w:ind/>
    </w:pPr>
  </w:style>
  <w:style w:type="paragraph" w:styleId="837">
    <w:name w:val="Header"/>
    <w:basedOn w:val="816"/>
    <w:link w:val="823"/>
    <w:uiPriority w:val="99"/>
    <w:unhideWhenUsed/>
    <w:pPr>
      <w:pBdr/>
      <w:tabs>
        <w:tab w:val="center" w:leader="none" w:pos="4680"/>
        <w:tab w:val="right" w:leader="none" w:pos="9360"/>
      </w:tabs>
      <w:spacing w:after="120" w:line="312" w:lineRule="auto"/>
      <w:ind/>
      <w:jc w:val="both"/>
    </w:pPr>
    <w:rPr>
      <w:sz w:val="28"/>
      <w:szCs w:val="28"/>
    </w:rPr>
  </w:style>
  <w:style w:type="paragraph" w:styleId="838">
    <w:name w:val="Footer"/>
    <w:basedOn w:val="816"/>
    <w:link w:val="824"/>
    <w:uiPriority w:val="99"/>
    <w:unhideWhenUsed/>
    <w:pPr>
      <w:pBdr/>
      <w:tabs>
        <w:tab w:val="center" w:leader="none" w:pos="4680"/>
        <w:tab w:val="right" w:leader="none" w:pos="9360"/>
      </w:tabs>
      <w:spacing w:after="120" w:line="312" w:lineRule="auto"/>
      <w:ind/>
      <w:jc w:val="both"/>
    </w:pPr>
    <w:rPr>
      <w:sz w:val="28"/>
      <w:szCs w:val="28"/>
    </w:rPr>
  </w:style>
  <w:style w:type="paragraph" w:styleId="839">
    <w:name w:val="annotation text"/>
    <w:basedOn w:val="816"/>
    <w:link w:val="826"/>
    <w:unhideWhenUsed/>
    <w:qFormat/>
    <w:pPr>
      <w:pBdr/>
      <w:spacing w:after="200" w:before="120" w:line="276" w:lineRule="auto"/>
      <w:ind/>
      <w:jc w:val="both"/>
    </w:pPr>
    <w:rPr>
      <w:rFonts w:ascii="Calibri" w:hAnsi="Calibri" w:eastAsia="Times New Roman"/>
    </w:rPr>
  </w:style>
  <w:style w:type="paragraph" w:styleId="840">
    <w:name w:val="Balloon Text"/>
    <w:basedOn w:val="816"/>
    <w:link w:val="827"/>
    <w:uiPriority w:val="99"/>
    <w:semiHidden/>
    <w:unhideWhenUsed/>
    <w:qFormat/>
    <w:pPr>
      <w:pBdr/>
      <w:spacing/>
      <w:ind/>
    </w:pPr>
    <w:rPr>
      <w:rFonts w:ascii="Segoe UI" w:hAnsi="Segoe UI" w:cs="Segoe UI"/>
      <w:sz w:val="18"/>
      <w:szCs w:val="18"/>
    </w:rPr>
  </w:style>
  <w:style w:type="paragraph" w:styleId="841" w:customStyle="1">
    <w:name w:val="Frame Contents"/>
    <w:basedOn w:val="816"/>
    <w:qFormat/>
    <w:pPr>
      <w:pBdr/>
      <w:spacing/>
      <w:ind/>
    </w:pPr>
  </w:style>
  <w:style w:type="character" w:styleId="842">
    <w:name w:val="footnote reference"/>
    <w:basedOn w:val="817"/>
    <w:uiPriority w:val="99"/>
    <w:semiHidden/>
    <w:unhideWhenUsed/>
    <w:pPr>
      <w:pBdr/>
      <w:spacing/>
      <w:ind/>
    </w:pPr>
    <w:rPr>
      <w:vertAlign w:val="superscript"/>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ONLYOFFICE/8.0.0.99</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dc:language>en-US</dc:language>
  <cp:revision>135</cp:revision>
  <dcterms:created xsi:type="dcterms:W3CDTF">2021-04-29T02:04:00Z</dcterms:created>
  <dcterms:modified xsi:type="dcterms:W3CDTF">2024-04-05T07:16:19Z</dcterms:modified>
</cp:coreProperties>
</file>